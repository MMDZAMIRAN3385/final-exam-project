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9C1B" w14:textId="1C38C70D" w:rsidR="005234FF" w:rsidRPr="00C1013F" w:rsidRDefault="00C6567F">
      <w:pPr>
        <w:pStyle w:val="Title"/>
        <w:jc w:val="center"/>
        <w:rPr>
          <w:rtl/>
          <w:lang w:bidi="fa-IR"/>
          <w:rPrChange w:id="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pPrChange w:id="1" w:author="ZAMIRAN" w:date="2024-12-25T09:00:00Z" w16du:dateUtc="2024-12-25T17:00:00Z">
          <w:pPr>
            <w:jc w:val="center"/>
          </w:pPr>
        </w:pPrChange>
      </w:pPr>
      <w:bookmarkStart w:id="2" w:name="_Hlk186924195"/>
      <w:r w:rsidRPr="00C1013F">
        <w:rPr>
          <w:rFonts w:hint="eastAsia"/>
          <w:rtl/>
          <w:lang w:bidi="fa-IR"/>
          <w:rPrChange w:id="3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tl/>
          <w:lang w:bidi="fa-IR"/>
          <w:rPrChange w:id="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hint="eastAsia"/>
          <w:rtl/>
          <w:lang w:bidi="fa-IR"/>
          <w:rPrChange w:id="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نام</w:t>
      </w:r>
      <w:r w:rsidRPr="00C1013F">
        <w:rPr>
          <w:rtl/>
          <w:lang w:bidi="fa-IR"/>
          <w:rPrChange w:id="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hint="eastAsia"/>
          <w:rtl/>
          <w:lang w:bidi="fa-IR"/>
          <w:rPrChange w:id="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خدا</w:t>
      </w:r>
    </w:p>
    <w:p w14:paraId="289B4DED" w14:textId="3BD12A9B" w:rsidR="00C6567F" w:rsidRPr="00C1013F" w:rsidRDefault="00C6567F" w:rsidP="008732A9">
      <w:pPr>
        <w:jc w:val="right"/>
        <w:rPr>
          <w:ins w:id="8" w:author="ZAMIRAN" w:date="2024-12-25T08:57:00Z" w16du:dateUtc="2024-12-25T16:57:00Z"/>
          <w:rFonts w:cs="Nazanin"/>
          <w:sz w:val="20"/>
          <w:szCs w:val="20"/>
          <w:rtl/>
          <w:lang w:bidi="fa-IR"/>
          <w:rPrChange w:id="9" w:author="ZAMIRAN" w:date="2024-12-25T08:59:00Z" w16du:dateUtc="2024-12-25T16:59:00Z">
            <w:rPr>
              <w:ins w:id="10" w:author="ZAMIRAN" w:date="2024-12-25T08:57:00Z" w16du:dateUtc="2024-12-25T16:57:00Z"/>
              <w:rFonts w:cs="2  Nazanin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1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موضوع</w:t>
      </w:r>
      <w:r w:rsidRPr="00C1013F">
        <w:rPr>
          <w:rFonts w:cs="Nazanin"/>
          <w:sz w:val="20"/>
          <w:szCs w:val="20"/>
          <w:rtl/>
          <w:lang w:bidi="fa-IR"/>
          <w:rPrChange w:id="12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پروژه </w:t>
      </w:r>
      <w:r w:rsidRPr="00C1013F">
        <w:rPr>
          <w:rFonts w:cs="Nazanin"/>
          <w:color w:val="FF0000"/>
          <w:sz w:val="20"/>
          <w:szCs w:val="20"/>
          <w:rtl/>
          <w:lang w:bidi="fa-IR"/>
          <w:rPrChange w:id="13" w:author="ZAMIRAN" w:date="2024-12-25T09:00:00Z" w16du:dateUtc="2024-12-25T17:00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: </w:t>
      </w:r>
      <w:r w:rsidRPr="00C1013F">
        <w:rPr>
          <w:rFonts w:cs="Nazanin" w:hint="eastAsia"/>
          <w:sz w:val="20"/>
          <w:szCs w:val="20"/>
          <w:rtl/>
          <w:lang w:bidi="fa-IR"/>
          <w:rPrChange w:id="1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ساخت</w:t>
      </w:r>
      <w:r w:rsidRPr="00C1013F">
        <w:rPr>
          <w:rFonts w:cs="Nazanin"/>
          <w:sz w:val="20"/>
          <w:szCs w:val="20"/>
          <w:rtl/>
          <w:lang w:bidi="fa-IR"/>
          <w:rPrChange w:id="1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cs"/>
          <w:sz w:val="20"/>
          <w:szCs w:val="20"/>
          <w:rtl/>
          <w:lang w:bidi="fa-IR"/>
          <w:rPrChange w:id="16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</w:t>
      </w:r>
      <w:r w:rsidRPr="00C1013F">
        <w:rPr>
          <w:rFonts w:cs="Nazanin"/>
          <w:sz w:val="20"/>
          <w:szCs w:val="20"/>
          <w:rtl/>
          <w:lang w:bidi="fa-IR"/>
          <w:rPrChange w:id="1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آرا</w:t>
      </w:r>
      <w:r w:rsidRPr="00C1013F">
        <w:rPr>
          <w:rFonts w:cs="Nazanin" w:hint="cs"/>
          <w:sz w:val="20"/>
          <w:szCs w:val="20"/>
          <w:rtl/>
          <w:lang w:bidi="fa-IR"/>
          <w:rPrChange w:id="2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ه</w:t>
      </w:r>
      <w:r w:rsidRPr="00C1013F">
        <w:rPr>
          <w:rFonts w:cs="Nazanin"/>
          <w:sz w:val="20"/>
          <w:szCs w:val="20"/>
          <w:rtl/>
          <w:lang w:bidi="fa-IR"/>
          <w:rPrChange w:id="22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cs"/>
          <w:sz w:val="20"/>
          <w:szCs w:val="20"/>
          <w:rtl/>
          <w:lang w:bidi="fa-IR"/>
          <w:rPrChange w:id="2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2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2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دو</w:t>
      </w:r>
      <w:r w:rsidRPr="00C1013F">
        <w:rPr>
          <w:rFonts w:cs="Nazanin"/>
          <w:sz w:val="20"/>
          <w:szCs w:val="20"/>
          <w:rtl/>
          <w:lang w:bidi="fa-IR"/>
          <w:rPrChange w:id="2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2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بعد</w:t>
      </w:r>
      <w:r w:rsidRPr="00C1013F">
        <w:rPr>
          <w:rFonts w:cs="Nazanin" w:hint="cs"/>
          <w:sz w:val="20"/>
          <w:szCs w:val="20"/>
          <w:rtl/>
          <w:lang w:bidi="fa-IR"/>
          <w:rPrChange w:id="2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</w:p>
    <w:p w14:paraId="0BCF4174" w14:textId="05EF30C5" w:rsidR="00442DBF" w:rsidRPr="00C1013F" w:rsidRDefault="00442DBF" w:rsidP="008732A9">
      <w:pPr>
        <w:jc w:val="right"/>
        <w:rPr>
          <w:rFonts w:cs="Nazanin"/>
          <w:sz w:val="20"/>
          <w:szCs w:val="20"/>
          <w:rtl/>
          <w:lang w:bidi="fa-IR"/>
          <w:rPrChange w:id="2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</w:pPr>
      <w:ins w:id="30" w:author="ZAMIRAN" w:date="2024-12-25T08:58:00Z" w16du:dateUtc="2024-12-25T16:58:00Z">
        <w:r w:rsidRPr="00C1013F">
          <w:rPr>
            <w:rFonts w:cs="Nazanin" w:hint="eastAsia"/>
            <w:sz w:val="20"/>
            <w:szCs w:val="20"/>
            <w:rtl/>
            <w:lang w:bidi="fa-IR"/>
            <w:rPrChange w:id="31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سازنده</w:t>
        </w:r>
        <w:r w:rsidRPr="00C1013F">
          <w:rPr>
            <w:rFonts w:cs="Nazanin"/>
            <w:sz w:val="20"/>
            <w:szCs w:val="20"/>
            <w:rtl/>
            <w:lang w:bidi="fa-IR"/>
            <w:rPrChange w:id="32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/>
            <w:color w:val="FF0000"/>
            <w:sz w:val="20"/>
            <w:szCs w:val="20"/>
            <w:rtl/>
            <w:lang w:bidi="fa-IR"/>
            <w:rPrChange w:id="33" w:author="ZAMIRAN" w:date="2024-12-25T09:00:00Z" w16du:dateUtc="2024-12-25T17:00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: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34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محمد</w:t>
        </w:r>
        <w:r w:rsidRPr="00C1013F">
          <w:rPr>
            <w:rFonts w:cs="Nazanin"/>
            <w:sz w:val="20"/>
            <w:szCs w:val="20"/>
            <w:rtl/>
            <w:lang w:bidi="fa-IR"/>
            <w:rPrChange w:id="35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36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مهد</w:t>
        </w:r>
        <w:r w:rsidRPr="00C1013F">
          <w:rPr>
            <w:rFonts w:cs="Nazanin" w:hint="cs"/>
            <w:sz w:val="20"/>
            <w:szCs w:val="20"/>
            <w:rtl/>
            <w:lang w:bidi="fa-IR"/>
            <w:rPrChange w:id="37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38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39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زام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40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41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ران</w:t>
        </w:r>
        <w:r w:rsidRPr="00C1013F">
          <w:rPr>
            <w:rFonts w:cs="Nazanin"/>
            <w:sz w:val="20"/>
            <w:szCs w:val="20"/>
            <w:rtl/>
            <w:lang w:bidi="fa-IR"/>
            <w:rPrChange w:id="42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43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ترم</w:t>
        </w:r>
        <w:r w:rsidRPr="00C1013F">
          <w:rPr>
            <w:rFonts w:cs="Nazanin"/>
            <w:sz w:val="20"/>
            <w:szCs w:val="20"/>
            <w:rtl/>
            <w:lang w:bidi="fa-IR"/>
            <w:rPrChange w:id="44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45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46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ک</w:t>
        </w:r>
        <w:r w:rsidRPr="00C1013F">
          <w:rPr>
            <w:rFonts w:cs="Nazanin"/>
            <w:sz w:val="20"/>
            <w:szCs w:val="20"/>
            <w:rtl/>
            <w:lang w:bidi="fa-IR"/>
            <w:rPrChange w:id="47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48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مهندس</w:t>
        </w:r>
        <w:r w:rsidRPr="00C1013F">
          <w:rPr>
            <w:rFonts w:cs="Nazanin" w:hint="cs"/>
            <w:sz w:val="20"/>
            <w:szCs w:val="20"/>
            <w:rtl/>
            <w:lang w:bidi="fa-IR"/>
            <w:rPrChange w:id="49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50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حرفه</w:t>
        </w:r>
        <w:r w:rsidRPr="00C1013F">
          <w:rPr>
            <w:rFonts w:cs="Nazanin"/>
            <w:sz w:val="20"/>
            <w:szCs w:val="20"/>
            <w:rtl/>
            <w:lang w:bidi="fa-IR"/>
            <w:rPrChange w:id="52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3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4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55" w:author="ZAMIRAN" w:date="2024-12-25T08:59:00Z" w16du:dateUtc="2024-12-25T16:59:00Z">
              <w:rPr>
                <w:rFonts w:cs="2  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6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کامپ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7" w:author="ZAMIRAN" w:date="2024-12-25T08:59:00Z" w16du:dateUtc="2024-12-25T16:59:00Z">
              <w:rPr>
                <w:rFonts w:cs="2  Nazanin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8" w:author="ZAMIRAN" w:date="2024-12-25T08:59:00Z" w16du:dateUtc="2024-12-25T16:59:00Z">
              <w:rPr>
                <w:rFonts w:cs="2  Nazanin" w:hint="eastAsia"/>
                <w:sz w:val="20"/>
                <w:szCs w:val="20"/>
                <w:rtl/>
                <w:lang w:bidi="fa-IR"/>
              </w:rPr>
            </w:rPrChange>
          </w:rPr>
          <w:t>وتر</w:t>
        </w:r>
      </w:ins>
    </w:p>
    <w:p w14:paraId="09147BFE" w14:textId="6801A935" w:rsidR="00C6567F" w:rsidRPr="00C1013F" w:rsidRDefault="00C6567F" w:rsidP="008732A9">
      <w:pPr>
        <w:jc w:val="right"/>
        <w:rPr>
          <w:rFonts w:cs="Nazanin"/>
          <w:sz w:val="20"/>
          <w:szCs w:val="20"/>
          <w:rtl/>
          <w:lang w:bidi="fa-IR"/>
          <w:rPrChange w:id="5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6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در</w:t>
      </w:r>
      <w:r w:rsidRPr="00C1013F">
        <w:rPr>
          <w:rFonts w:cs="Nazanin"/>
          <w:sz w:val="20"/>
          <w:szCs w:val="20"/>
          <w:rtl/>
          <w:lang w:bidi="fa-IR"/>
          <w:rPrChange w:id="6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6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6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6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ن</w:t>
      </w:r>
      <w:r w:rsidRPr="00C1013F">
        <w:rPr>
          <w:rFonts w:cs="Nazanin"/>
          <w:sz w:val="20"/>
          <w:szCs w:val="20"/>
          <w:rtl/>
          <w:lang w:bidi="fa-IR"/>
          <w:rPrChange w:id="6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6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پروژه</w:t>
      </w:r>
      <w:r w:rsidRPr="00C1013F">
        <w:rPr>
          <w:rFonts w:cs="Nazanin"/>
          <w:sz w:val="20"/>
          <w:szCs w:val="20"/>
          <w:rtl/>
          <w:lang w:bidi="fa-IR"/>
          <w:rPrChange w:id="6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68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قصد</w:t>
      </w:r>
      <w:r w:rsidRPr="00C1013F">
        <w:rPr>
          <w:rFonts w:cs="Nazanin"/>
          <w:sz w:val="20"/>
          <w:szCs w:val="20"/>
          <w:rtl/>
          <w:lang w:bidi="fa-IR"/>
          <w:rPrChange w:id="6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7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دار</w:t>
      </w:r>
      <w:r w:rsidRPr="00C1013F">
        <w:rPr>
          <w:rFonts w:cs="Nazanin" w:hint="cs"/>
          <w:sz w:val="20"/>
          <w:szCs w:val="20"/>
          <w:rtl/>
          <w:lang w:bidi="fa-IR"/>
          <w:rPrChange w:id="71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7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7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cs"/>
          <w:sz w:val="20"/>
          <w:szCs w:val="20"/>
          <w:rtl/>
          <w:lang w:bidi="fa-IR"/>
          <w:rPrChange w:id="74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7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</w:t>
      </w:r>
      <w:r w:rsidRPr="00C1013F">
        <w:rPr>
          <w:rFonts w:cs="Nazanin"/>
          <w:sz w:val="20"/>
          <w:szCs w:val="20"/>
          <w:rtl/>
          <w:lang w:bidi="fa-IR"/>
          <w:rPrChange w:id="7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7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ماتر</w:t>
      </w:r>
      <w:r w:rsidRPr="00C1013F">
        <w:rPr>
          <w:rFonts w:cs="Nazanin" w:hint="cs"/>
          <w:sz w:val="20"/>
          <w:szCs w:val="20"/>
          <w:rtl/>
          <w:lang w:bidi="fa-IR"/>
          <w:rPrChange w:id="7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7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کس</w:t>
      </w:r>
      <w:r w:rsidRPr="00C1013F">
        <w:rPr>
          <w:rFonts w:cs="Nazanin"/>
          <w:sz w:val="20"/>
          <w:szCs w:val="20"/>
          <w:rtl/>
          <w:lang w:bidi="fa-IR"/>
          <w:rPrChange w:id="8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8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بنو</w:t>
      </w:r>
      <w:r w:rsidRPr="00C1013F">
        <w:rPr>
          <w:rFonts w:cs="Nazanin" w:hint="cs"/>
          <w:sz w:val="20"/>
          <w:szCs w:val="20"/>
          <w:rtl/>
          <w:lang w:bidi="fa-IR"/>
          <w:rPrChange w:id="82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83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س</w:t>
      </w:r>
      <w:r w:rsidRPr="00C1013F">
        <w:rPr>
          <w:rFonts w:cs="Nazanin" w:hint="cs"/>
          <w:sz w:val="20"/>
          <w:szCs w:val="20"/>
          <w:rtl/>
          <w:lang w:bidi="fa-IR"/>
          <w:rPrChange w:id="84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8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8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8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که</w:t>
      </w:r>
      <w:r w:rsidRPr="00C1013F">
        <w:rPr>
          <w:rFonts w:cs="Nazanin"/>
          <w:sz w:val="20"/>
          <w:szCs w:val="20"/>
          <w:rtl/>
          <w:lang w:bidi="fa-IR"/>
          <w:rPrChange w:id="8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8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تعداد</w:t>
      </w:r>
      <w:r w:rsidRPr="00C1013F">
        <w:rPr>
          <w:rFonts w:cs="Nazanin"/>
          <w:sz w:val="20"/>
          <w:szCs w:val="20"/>
          <w:rtl/>
          <w:lang w:bidi="fa-IR"/>
          <w:rPrChange w:id="9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9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رد</w:t>
      </w:r>
      <w:r w:rsidRPr="00C1013F">
        <w:rPr>
          <w:rFonts w:cs="Nazanin" w:hint="cs"/>
          <w:sz w:val="20"/>
          <w:szCs w:val="20"/>
          <w:rtl/>
          <w:lang w:bidi="fa-IR"/>
          <w:rPrChange w:id="92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93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ف</w:t>
      </w:r>
      <w:r w:rsidRPr="00C1013F">
        <w:rPr>
          <w:rFonts w:cs="Nazanin"/>
          <w:sz w:val="20"/>
          <w:szCs w:val="20"/>
          <w:rtl/>
          <w:lang w:bidi="fa-IR"/>
          <w:rPrChange w:id="9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9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و</w:t>
      </w:r>
      <w:r w:rsidRPr="00C1013F">
        <w:rPr>
          <w:rFonts w:cs="Nazanin"/>
          <w:sz w:val="20"/>
          <w:szCs w:val="20"/>
          <w:rtl/>
          <w:lang w:bidi="fa-IR"/>
          <w:rPrChange w:id="9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9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ستون</w:t>
      </w:r>
      <w:r w:rsidRPr="00C1013F">
        <w:rPr>
          <w:rFonts w:cs="Nazanin"/>
          <w:sz w:val="20"/>
          <w:szCs w:val="20"/>
          <w:rtl/>
          <w:lang w:bidi="fa-IR"/>
          <w:rPrChange w:id="9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9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ها</w:t>
      </w:r>
      <w:r w:rsidRPr="00C1013F">
        <w:rPr>
          <w:rFonts w:cs="Nazanin" w:hint="cs"/>
          <w:sz w:val="20"/>
          <w:szCs w:val="20"/>
          <w:rtl/>
          <w:lang w:bidi="fa-IR"/>
          <w:rPrChange w:id="10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10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0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آن</w:t>
      </w:r>
      <w:r w:rsidRPr="00C1013F">
        <w:rPr>
          <w:rFonts w:cs="Nazanin"/>
          <w:sz w:val="20"/>
          <w:szCs w:val="20"/>
          <w:rtl/>
          <w:lang w:bidi="fa-IR"/>
          <w:rPrChange w:id="10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0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توسط</w:t>
      </w:r>
      <w:r w:rsidRPr="00C1013F">
        <w:rPr>
          <w:rFonts w:cs="Nazanin"/>
          <w:sz w:val="20"/>
          <w:szCs w:val="20"/>
          <w:rtl/>
          <w:lang w:bidi="fa-IR"/>
          <w:rPrChange w:id="10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0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کاربر</w:t>
      </w:r>
      <w:r w:rsidRPr="00C1013F">
        <w:rPr>
          <w:rFonts w:cs="Nazanin"/>
          <w:sz w:val="20"/>
          <w:szCs w:val="20"/>
          <w:rtl/>
          <w:lang w:bidi="fa-IR"/>
          <w:rPrChange w:id="10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08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10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1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صورت</w:t>
      </w:r>
      <w:r w:rsidRPr="00C1013F">
        <w:rPr>
          <w:rFonts w:cs="Nazanin"/>
          <w:sz w:val="20"/>
          <w:szCs w:val="20"/>
          <w:rtl/>
          <w:lang w:bidi="fa-IR"/>
          <w:rPrChange w:id="11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1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دلخواه</w:t>
      </w:r>
      <w:r w:rsidRPr="00C1013F">
        <w:rPr>
          <w:rFonts w:cs="Nazanin"/>
          <w:sz w:val="20"/>
          <w:szCs w:val="20"/>
          <w:rtl/>
          <w:lang w:bidi="fa-IR"/>
          <w:rPrChange w:id="11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1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مشخص</w:t>
      </w:r>
      <w:r w:rsidRPr="00C1013F">
        <w:rPr>
          <w:rFonts w:cs="Nazanin"/>
          <w:sz w:val="20"/>
          <w:szCs w:val="20"/>
          <w:rtl/>
          <w:lang w:bidi="fa-IR"/>
          <w:rPrChange w:id="11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1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شده</w:t>
      </w:r>
      <w:r w:rsidRPr="00C1013F">
        <w:rPr>
          <w:rFonts w:cs="Nazanin"/>
          <w:sz w:val="20"/>
          <w:szCs w:val="20"/>
          <w:rtl/>
          <w:lang w:bidi="fa-IR"/>
          <w:rPrChange w:id="11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18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و</w:t>
      </w:r>
      <w:r w:rsidRPr="00C1013F">
        <w:rPr>
          <w:rFonts w:cs="Nazanin"/>
          <w:sz w:val="20"/>
          <w:szCs w:val="20"/>
          <w:rtl/>
          <w:lang w:bidi="fa-IR"/>
          <w:rPrChange w:id="11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2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اعداد</w:t>
      </w:r>
      <w:r w:rsidRPr="00C1013F">
        <w:rPr>
          <w:rFonts w:cs="Nazanin"/>
          <w:sz w:val="20"/>
          <w:szCs w:val="20"/>
          <w:rtl/>
          <w:lang w:bidi="fa-IR"/>
          <w:rPrChange w:id="12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2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درون</w:t>
      </w:r>
      <w:r w:rsidRPr="00C1013F">
        <w:rPr>
          <w:rFonts w:cs="Nazanin"/>
          <w:sz w:val="20"/>
          <w:szCs w:val="20"/>
          <w:rtl/>
          <w:lang w:bidi="fa-IR"/>
          <w:rPrChange w:id="12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2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آن</w:t>
      </w:r>
      <w:r w:rsidRPr="00C1013F">
        <w:rPr>
          <w:rFonts w:cs="Nazanin"/>
          <w:sz w:val="20"/>
          <w:szCs w:val="20"/>
          <w:rtl/>
          <w:lang w:bidi="fa-IR"/>
          <w:rPrChange w:id="12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2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12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28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صورت</w:t>
      </w:r>
      <w:r w:rsidRPr="00C1013F">
        <w:rPr>
          <w:rFonts w:cs="Nazanin"/>
          <w:sz w:val="20"/>
          <w:szCs w:val="20"/>
          <w:rtl/>
          <w:lang w:bidi="fa-IR"/>
          <w:rPrChange w:id="12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3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رندوم</w:t>
      </w:r>
      <w:r w:rsidRPr="00C1013F">
        <w:rPr>
          <w:rFonts w:cs="Nazanin"/>
          <w:sz w:val="20"/>
          <w:szCs w:val="20"/>
          <w:rtl/>
          <w:lang w:bidi="fa-IR"/>
          <w:rPrChange w:id="13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3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جاگذار</w:t>
      </w:r>
      <w:r w:rsidRPr="00C1013F">
        <w:rPr>
          <w:rFonts w:cs="Nazanin" w:hint="cs"/>
          <w:sz w:val="20"/>
          <w:szCs w:val="20"/>
          <w:rtl/>
          <w:lang w:bidi="fa-IR"/>
          <w:rPrChange w:id="13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13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3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 w:hint="cs"/>
          <w:sz w:val="20"/>
          <w:szCs w:val="20"/>
          <w:rtl/>
          <w:lang w:bidi="fa-IR"/>
          <w:rPrChange w:id="136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3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شوند</w:t>
      </w:r>
      <w:r w:rsidRPr="00C1013F">
        <w:rPr>
          <w:rFonts w:cs="Nazanin"/>
          <w:color w:val="FF0000"/>
          <w:sz w:val="20"/>
          <w:szCs w:val="20"/>
          <w:rtl/>
          <w:lang w:bidi="fa-IR"/>
          <w:rPrChange w:id="138" w:author="ZAMIRAN" w:date="2024-12-25T09:00:00Z" w16du:dateUtc="2024-12-25T17:00:00Z">
            <w:rPr>
              <w:rFonts w:cs="2  Nazanin"/>
              <w:sz w:val="20"/>
              <w:szCs w:val="20"/>
              <w:rtl/>
              <w:lang w:bidi="fa-IR"/>
            </w:rPr>
          </w:rPrChange>
        </w:rPr>
        <w:t>.</w:t>
      </w:r>
    </w:p>
    <w:p w14:paraId="0ED7BC45" w14:textId="4CF32885" w:rsidR="00C6567F" w:rsidRPr="00C1013F" w:rsidRDefault="008732A9" w:rsidP="008732A9">
      <w:pPr>
        <w:bidi/>
        <w:rPr>
          <w:rFonts w:cs="Nazanin"/>
          <w:sz w:val="20"/>
          <w:szCs w:val="20"/>
          <w:rtl/>
          <w:lang w:bidi="fa-IR"/>
          <w:rPrChange w:id="13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14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141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4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ن</w:t>
      </w:r>
      <w:r w:rsidRPr="00C1013F">
        <w:rPr>
          <w:rFonts w:cs="Nazanin"/>
          <w:sz w:val="20"/>
          <w:szCs w:val="20"/>
          <w:rtl/>
          <w:lang w:bidi="fa-IR"/>
          <w:rPrChange w:id="14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پروژه در </w:t>
      </w:r>
      <w:r w:rsidRPr="00C1013F">
        <w:rPr>
          <w:rFonts w:cs="Nazanin"/>
          <w:sz w:val="20"/>
          <w:szCs w:val="20"/>
          <w:lang w:bidi="fa-IR"/>
          <w:rPrChange w:id="144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 xml:space="preserve">class program </w:t>
      </w:r>
      <w:r w:rsidRPr="00C1013F">
        <w:rPr>
          <w:rFonts w:cs="Nazanin"/>
          <w:sz w:val="20"/>
          <w:szCs w:val="20"/>
          <w:rtl/>
          <w:lang w:bidi="fa-IR"/>
          <w:rPrChange w:id="14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قرار گرفته است و برا</w:t>
      </w:r>
      <w:r w:rsidRPr="00C1013F">
        <w:rPr>
          <w:rFonts w:cs="Nazanin" w:hint="cs"/>
          <w:sz w:val="20"/>
          <w:szCs w:val="20"/>
          <w:rtl/>
          <w:lang w:bidi="fa-IR"/>
          <w:rPrChange w:id="146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14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جلوه و ز</w:t>
      </w:r>
      <w:r w:rsidRPr="00C1013F">
        <w:rPr>
          <w:rFonts w:cs="Nazanin" w:hint="cs"/>
          <w:sz w:val="20"/>
          <w:szCs w:val="20"/>
          <w:rtl/>
          <w:lang w:bidi="fa-IR"/>
          <w:rPrChange w:id="14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4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با</w:t>
      </w:r>
      <w:r w:rsidRPr="00C1013F">
        <w:rPr>
          <w:rFonts w:cs="Nazanin" w:hint="cs"/>
          <w:sz w:val="20"/>
          <w:szCs w:val="20"/>
          <w:rtl/>
          <w:lang w:bidi="fa-IR"/>
          <w:rPrChange w:id="15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یی</w:t>
      </w:r>
      <w:r w:rsidRPr="00C1013F">
        <w:rPr>
          <w:rFonts w:cs="Nazanin"/>
          <w:sz w:val="20"/>
          <w:szCs w:val="20"/>
          <w:rtl/>
          <w:lang w:bidi="fa-IR"/>
          <w:rPrChange w:id="15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از دستورات </w:t>
      </w:r>
      <w:proofErr w:type="spellStart"/>
      <w:r w:rsidRPr="00C1013F">
        <w:rPr>
          <w:rFonts w:cs="Nazanin"/>
          <w:sz w:val="20"/>
          <w:szCs w:val="20"/>
          <w:lang w:bidi="fa-IR"/>
          <w:rPrChange w:id="152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Console.BackgroundColor</w:t>
      </w:r>
      <w:proofErr w:type="spellEnd"/>
      <w:r w:rsidRPr="00C1013F">
        <w:rPr>
          <w:rFonts w:cs="Nazanin"/>
          <w:sz w:val="20"/>
          <w:szCs w:val="20"/>
          <w:rtl/>
          <w:lang w:bidi="fa-IR"/>
          <w:rPrChange w:id="15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و</w:t>
      </w:r>
      <w:proofErr w:type="spellStart"/>
      <w:r w:rsidRPr="00C1013F">
        <w:rPr>
          <w:rFonts w:cs="Nazanin"/>
          <w:sz w:val="20"/>
          <w:szCs w:val="20"/>
          <w:lang w:bidi="fa-IR"/>
          <w:rPrChange w:id="154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cosole.Foregroundcolor</w:t>
      </w:r>
      <w:proofErr w:type="spellEnd"/>
      <w:r w:rsidRPr="00C1013F">
        <w:rPr>
          <w:rFonts w:cs="Nazanin"/>
          <w:sz w:val="20"/>
          <w:szCs w:val="20"/>
          <w:rPrChange w:id="155" w:author="ZAMIRAN" w:date="2024-12-25T08:59:00Z" w16du:dateUtc="2024-12-25T16:59:00Z">
            <w:rPr>
              <w:sz w:val="20"/>
              <w:szCs w:val="20"/>
            </w:rPr>
          </w:rPrChange>
        </w:rPr>
        <w:t xml:space="preserve"> </w:t>
      </w:r>
    </w:p>
    <w:p w14:paraId="7DF5A7BB" w14:textId="68F71D1E" w:rsidR="008732A9" w:rsidRPr="00C1013F" w:rsidRDefault="008732A9" w:rsidP="008732A9">
      <w:pPr>
        <w:bidi/>
        <w:rPr>
          <w:rFonts w:cs="Nazanin"/>
          <w:sz w:val="20"/>
          <w:szCs w:val="20"/>
          <w:lang w:bidi="fa-IR"/>
          <w:rPrChange w:id="156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15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استفاده</w:t>
      </w:r>
      <w:r w:rsidRPr="00C1013F">
        <w:rPr>
          <w:rFonts w:cs="Nazanin"/>
          <w:sz w:val="20"/>
          <w:szCs w:val="20"/>
          <w:rtl/>
          <w:lang w:bidi="fa-IR"/>
          <w:rPrChange w:id="15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5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شده</w:t>
      </w:r>
      <w:r w:rsidRPr="00C1013F">
        <w:rPr>
          <w:rFonts w:cs="Nazanin"/>
          <w:sz w:val="20"/>
          <w:szCs w:val="20"/>
          <w:rtl/>
          <w:lang w:bidi="fa-IR"/>
          <w:rPrChange w:id="16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6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است</w:t>
      </w:r>
      <w:r w:rsidRPr="00C1013F">
        <w:rPr>
          <w:rFonts w:cs="Nazanin"/>
          <w:sz w:val="20"/>
          <w:szCs w:val="20"/>
          <w:rtl/>
          <w:lang w:bidi="fa-IR"/>
          <w:rPrChange w:id="162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63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که</w:t>
      </w:r>
      <w:r w:rsidRPr="00C1013F">
        <w:rPr>
          <w:rFonts w:cs="Nazanin"/>
          <w:sz w:val="20"/>
          <w:szCs w:val="20"/>
          <w:rtl/>
          <w:lang w:bidi="fa-IR"/>
          <w:rPrChange w:id="16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6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باعث</w:t>
      </w:r>
      <w:r w:rsidRPr="00C1013F">
        <w:rPr>
          <w:rFonts w:cs="Nazanin"/>
          <w:sz w:val="20"/>
          <w:szCs w:val="20"/>
          <w:rtl/>
          <w:lang w:bidi="fa-IR"/>
          <w:rPrChange w:id="16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6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رنگ</w:t>
      </w:r>
      <w:r w:rsidRPr="00C1013F">
        <w:rPr>
          <w:rFonts w:cs="Nazanin"/>
          <w:sz w:val="20"/>
          <w:szCs w:val="20"/>
          <w:rtl/>
          <w:lang w:bidi="fa-IR"/>
          <w:rPrChange w:id="16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6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آم</w:t>
      </w:r>
      <w:r w:rsidRPr="00C1013F">
        <w:rPr>
          <w:rFonts w:cs="Nazanin" w:hint="cs"/>
          <w:sz w:val="20"/>
          <w:szCs w:val="20"/>
          <w:rtl/>
          <w:lang w:bidi="fa-IR"/>
          <w:rPrChange w:id="17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7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ز</w:t>
      </w:r>
      <w:r w:rsidRPr="00C1013F">
        <w:rPr>
          <w:rFonts w:cs="Nazanin" w:hint="cs"/>
          <w:sz w:val="20"/>
          <w:szCs w:val="20"/>
          <w:rtl/>
          <w:lang w:bidi="fa-IR"/>
          <w:rPrChange w:id="172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17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7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بکگراند</w:t>
      </w:r>
      <w:r w:rsidRPr="00C1013F">
        <w:rPr>
          <w:rFonts w:cs="Nazanin"/>
          <w:sz w:val="20"/>
          <w:szCs w:val="20"/>
          <w:rtl/>
          <w:lang w:bidi="fa-IR"/>
          <w:rPrChange w:id="17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7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برنامه</w:t>
      </w:r>
      <w:r w:rsidRPr="00C1013F">
        <w:rPr>
          <w:rFonts w:cs="Nazanin"/>
          <w:sz w:val="20"/>
          <w:szCs w:val="20"/>
          <w:rtl/>
          <w:lang w:bidi="fa-IR"/>
          <w:rPrChange w:id="17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78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و</w:t>
      </w:r>
      <w:r w:rsidRPr="00C1013F">
        <w:rPr>
          <w:rFonts w:cs="Nazanin"/>
          <w:sz w:val="20"/>
          <w:szCs w:val="20"/>
          <w:rtl/>
          <w:lang w:bidi="fa-IR"/>
          <w:rPrChange w:id="17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80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نوشته</w:t>
      </w:r>
      <w:r w:rsidRPr="00C1013F">
        <w:rPr>
          <w:rFonts w:cs="Nazanin"/>
          <w:sz w:val="20"/>
          <w:szCs w:val="20"/>
          <w:rtl/>
          <w:lang w:bidi="fa-IR"/>
          <w:rPrChange w:id="18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8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ها</w:t>
      </w:r>
      <w:r w:rsidRPr="00C1013F">
        <w:rPr>
          <w:rFonts w:cs="Nazanin" w:hint="cs"/>
          <w:sz w:val="20"/>
          <w:szCs w:val="20"/>
          <w:rtl/>
          <w:lang w:bidi="fa-IR"/>
          <w:rPrChange w:id="18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18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85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درون</w:t>
      </w:r>
      <w:r w:rsidRPr="00C1013F">
        <w:rPr>
          <w:rFonts w:cs="Nazanin"/>
          <w:sz w:val="20"/>
          <w:szCs w:val="20"/>
          <w:rtl/>
          <w:lang w:bidi="fa-IR"/>
          <w:rPrChange w:id="186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8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برنامه</w:t>
      </w:r>
      <w:r w:rsidRPr="00C1013F">
        <w:rPr>
          <w:rFonts w:cs="Nazanin"/>
          <w:sz w:val="20"/>
          <w:szCs w:val="20"/>
          <w:rtl/>
          <w:lang w:bidi="fa-IR"/>
          <w:rPrChange w:id="188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18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 w:hint="cs"/>
          <w:sz w:val="20"/>
          <w:szCs w:val="20"/>
          <w:rtl/>
          <w:lang w:bidi="fa-IR"/>
          <w:rPrChange w:id="19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191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شوند</w:t>
      </w:r>
      <w:r w:rsidRPr="00C1013F">
        <w:rPr>
          <w:rFonts w:cs="Nazanin"/>
          <w:color w:val="FF0000"/>
          <w:sz w:val="20"/>
          <w:szCs w:val="20"/>
          <w:rtl/>
          <w:lang w:bidi="fa-IR"/>
          <w:rPrChange w:id="192" w:author="ZAMIRAN" w:date="2024-12-25T09:00:00Z" w16du:dateUtc="2024-12-25T17:00:00Z">
            <w:rPr>
              <w:rFonts w:cs="2  Nazanin"/>
              <w:sz w:val="20"/>
              <w:szCs w:val="20"/>
              <w:rtl/>
              <w:lang w:bidi="fa-IR"/>
            </w:rPr>
          </w:rPrChange>
        </w:rPr>
        <w:t>.</w:t>
      </w:r>
    </w:p>
    <w:p w14:paraId="1E25FD4A" w14:textId="6F3B6978" w:rsidR="008732A9" w:rsidRPr="00C1013F" w:rsidDel="00C1013F" w:rsidRDefault="008732A9" w:rsidP="008732A9">
      <w:pPr>
        <w:bidi/>
        <w:rPr>
          <w:del w:id="193" w:author="ZAMIRAN" w:date="2024-12-25T09:00:00Z" w16du:dateUtc="2024-12-25T17:00:00Z"/>
          <w:rFonts w:cs="Nazanin"/>
          <w:sz w:val="20"/>
          <w:szCs w:val="20"/>
          <w:rtl/>
          <w:lang w:bidi="fa-IR"/>
          <w:rPrChange w:id="194" w:author="ZAMIRAN" w:date="2024-12-25T08:59:00Z" w16du:dateUtc="2024-12-25T16:59:00Z">
            <w:rPr>
              <w:del w:id="195" w:author="ZAMIRAN" w:date="2024-12-25T09:00:00Z" w16du:dateUtc="2024-12-25T17:00:00Z"/>
              <w:rFonts w:cs="2  Nazanin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19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با</w:t>
      </w:r>
      <w:r w:rsidRPr="00C1013F">
        <w:rPr>
          <w:rFonts w:cs="Nazanin"/>
          <w:sz w:val="20"/>
          <w:szCs w:val="20"/>
          <w:rtl/>
          <w:lang w:bidi="fa-IR"/>
          <w:rPrChange w:id="19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دستور </w:t>
      </w:r>
      <w:proofErr w:type="spellStart"/>
      <w:r w:rsidRPr="00C1013F">
        <w:rPr>
          <w:rFonts w:cs="Nazanin"/>
          <w:sz w:val="20"/>
          <w:szCs w:val="20"/>
          <w:lang w:bidi="fa-IR"/>
          <w:rPrChange w:id="198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Conwole.write</w:t>
      </w:r>
      <w:proofErr w:type="spellEnd"/>
      <w:r w:rsidRPr="00C1013F">
        <w:rPr>
          <w:rFonts w:cs="Nazanin"/>
          <w:sz w:val="20"/>
          <w:szCs w:val="20"/>
          <w:lang w:bidi="fa-IR"/>
          <w:rPrChange w:id="199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 xml:space="preserve"> </w:t>
      </w:r>
      <w:r w:rsidRPr="00C1013F">
        <w:rPr>
          <w:rFonts w:cs="Nazanin"/>
          <w:sz w:val="20"/>
          <w:szCs w:val="20"/>
          <w:rtl/>
          <w:lang w:bidi="fa-IR"/>
          <w:rPrChange w:id="20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به کاربر اطلاع م</w:t>
      </w:r>
      <w:r w:rsidRPr="00C1013F">
        <w:rPr>
          <w:rFonts w:cs="Nazanin" w:hint="cs"/>
          <w:sz w:val="20"/>
          <w:szCs w:val="20"/>
          <w:rtl/>
          <w:lang w:bidi="fa-IR"/>
          <w:rPrChange w:id="201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02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ده</w:t>
      </w:r>
      <w:r w:rsidRPr="00C1013F">
        <w:rPr>
          <w:rFonts w:cs="Nazanin" w:hint="cs"/>
          <w:sz w:val="20"/>
          <w:szCs w:val="20"/>
          <w:rtl/>
          <w:lang w:bidi="fa-IR"/>
          <w:rPrChange w:id="20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0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20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که ورود</w:t>
      </w:r>
      <w:r w:rsidRPr="00C1013F">
        <w:rPr>
          <w:rFonts w:cs="Nazanin" w:hint="cs"/>
          <w:sz w:val="20"/>
          <w:szCs w:val="20"/>
          <w:rtl/>
          <w:lang w:bidi="fa-IR"/>
          <w:rPrChange w:id="206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20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مورد نظر ما را وارد کند که منظور ما تعداد رد</w:t>
      </w:r>
      <w:r w:rsidRPr="00C1013F">
        <w:rPr>
          <w:rFonts w:cs="Nazanin" w:hint="cs"/>
          <w:sz w:val="20"/>
          <w:szCs w:val="20"/>
          <w:rtl/>
          <w:lang w:bidi="fa-IR"/>
          <w:rPrChange w:id="20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0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ف</w:t>
      </w:r>
      <w:r w:rsidRPr="00C1013F">
        <w:rPr>
          <w:rFonts w:cs="Nazanin"/>
          <w:sz w:val="20"/>
          <w:szCs w:val="20"/>
          <w:rtl/>
          <w:lang w:bidi="fa-IR"/>
          <w:rPrChange w:id="21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هاست</w:t>
      </w:r>
      <w:ins w:id="211" w:author="ZAMIRAN" w:date="2024-12-25T09:00:00Z" w16du:dateUtc="2024-12-25T17:00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</w:p>
    <w:p w14:paraId="2905FC3B" w14:textId="0CDB4023" w:rsidR="008732A9" w:rsidRPr="00C1013F" w:rsidRDefault="008732A9" w:rsidP="00C1013F">
      <w:pPr>
        <w:bidi/>
        <w:rPr>
          <w:rFonts w:cs="Nazanin"/>
          <w:sz w:val="20"/>
          <w:szCs w:val="20"/>
          <w:rtl/>
          <w:lang w:bidi="fa-IR"/>
          <w:rPrChange w:id="21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213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سپس</w:t>
      </w:r>
      <w:r w:rsidRPr="00C1013F">
        <w:rPr>
          <w:rFonts w:cs="Nazanin"/>
          <w:sz w:val="20"/>
          <w:szCs w:val="20"/>
          <w:rtl/>
          <w:lang w:bidi="fa-IR"/>
          <w:rPrChange w:id="214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با تعر</w:t>
      </w:r>
      <w:r w:rsidRPr="00C1013F">
        <w:rPr>
          <w:rFonts w:cs="Nazanin" w:hint="cs"/>
          <w:sz w:val="20"/>
          <w:szCs w:val="20"/>
          <w:rtl/>
          <w:lang w:bidi="fa-IR"/>
          <w:rPrChange w:id="215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16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ف</w:t>
      </w:r>
      <w:r w:rsidRPr="00C1013F">
        <w:rPr>
          <w:rFonts w:cs="Nazanin"/>
          <w:sz w:val="20"/>
          <w:szCs w:val="20"/>
          <w:rtl/>
          <w:lang w:bidi="fa-IR"/>
          <w:rPrChange w:id="217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متغ</w:t>
      </w:r>
      <w:r w:rsidRPr="00C1013F">
        <w:rPr>
          <w:rFonts w:cs="Nazanin" w:hint="cs"/>
          <w:sz w:val="20"/>
          <w:szCs w:val="20"/>
          <w:rtl/>
          <w:lang w:bidi="fa-IR"/>
          <w:rPrChange w:id="21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1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ر</w:t>
      </w:r>
      <w:r w:rsidRPr="00C1013F">
        <w:rPr>
          <w:rFonts w:cs="Nazanin" w:hint="cs"/>
          <w:sz w:val="20"/>
          <w:szCs w:val="20"/>
          <w:rtl/>
          <w:lang w:bidi="fa-IR"/>
          <w:rPrChange w:id="220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221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از نوع </w:t>
      </w:r>
      <w:r w:rsidRPr="00C1013F">
        <w:rPr>
          <w:rFonts w:cs="Nazanin"/>
          <w:sz w:val="20"/>
          <w:szCs w:val="20"/>
          <w:lang w:bidi="fa-IR"/>
          <w:rPrChange w:id="222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var</w:t>
      </w:r>
      <w:r w:rsidRPr="00C1013F">
        <w:rPr>
          <w:rFonts w:cs="Nazanin"/>
          <w:sz w:val="20"/>
          <w:szCs w:val="20"/>
          <w:rtl/>
          <w:lang w:bidi="fa-IR"/>
          <w:rPrChange w:id="223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به نام </w:t>
      </w:r>
      <w:r w:rsidRPr="00C1013F">
        <w:rPr>
          <w:rFonts w:cs="Nazanin"/>
          <w:sz w:val="20"/>
          <w:szCs w:val="20"/>
          <w:lang w:bidi="fa-IR"/>
          <w:rPrChange w:id="224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rows</w:t>
      </w:r>
      <w:r w:rsidRPr="00C1013F">
        <w:rPr>
          <w:rFonts w:cs="Nazanin"/>
          <w:sz w:val="20"/>
          <w:szCs w:val="20"/>
          <w:rtl/>
          <w:lang w:bidi="fa-IR"/>
          <w:rPrChange w:id="22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استفاده م</w:t>
      </w:r>
      <w:r w:rsidRPr="00C1013F">
        <w:rPr>
          <w:rFonts w:cs="Nazanin" w:hint="cs"/>
          <w:sz w:val="20"/>
          <w:szCs w:val="20"/>
          <w:rtl/>
          <w:lang w:bidi="fa-IR"/>
          <w:rPrChange w:id="226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27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کن</w:t>
      </w:r>
      <w:r w:rsidRPr="00C1013F">
        <w:rPr>
          <w:rFonts w:cs="Nazanin" w:hint="cs"/>
          <w:sz w:val="20"/>
          <w:szCs w:val="20"/>
          <w:rtl/>
          <w:lang w:bidi="fa-IR"/>
          <w:rPrChange w:id="228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29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230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که درون آن ابتدا از دستور </w:t>
      </w:r>
      <w:proofErr w:type="spellStart"/>
      <w:r w:rsidRPr="00C1013F">
        <w:rPr>
          <w:rFonts w:cs="Nazanin"/>
          <w:sz w:val="20"/>
          <w:szCs w:val="20"/>
          <w:lang w:bidi="fa-IR"/>
          <w:rPrChange w:id="231" w:author="ZAMIRAN" w:date="2024-12-25T08:59:00Z" w16du:dateUtc="2024-12-25T16:59:00Z">
            <w:rPr>
              <w:rFonts w:cs="2  Nazanin"/>
              <w:sz w:val="20"/>
              <w:szCs w:val="20"/>
              <w:lang w:bidi="fa-IR"/>
            </w:rPr>
          </w:rPrChange>
        </w:rPr>
        <w:t>int.TryParse</w:t>
      </w:r>
      <w:proofErr w:type="spellEnd"/>
      <w:r w:rsidRPr="00C1013F">
        <w:rPr>
          <w:rFonts w:cs="Nazanin"/>
          <w:sz w:val="20"/>
          <w:szCs w:val="20"/>
          <w:rtl/>
          <w:lang w:bidi="fa-IR"/>
          <w:rPrChange w:id="232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استفاده م</w:t>
      </w:r>
      <w:r w:rsidRPr="00C1013F">
        <w:rPr>
          <w:rFonts w:cs="Nazanin" w:hint="cs"/>
          <w:sz w:val="20"/>
          <w:szCs w:val="20"/>
          <w:rtl/>
          <w:lang w:bidi="fa-IR"/>
          <w:rPrChange w:id="233" w:author="ZAMIRAN" w:date="2024-12-25T08:59:00Z" w16du:dateUtc="2024-12-25T16:59:00Z">
            <w:rPr>
              <w:rFonts w:cs="2  Nazanin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34" w:author="ZAMIRAN" w:date="2024-12-25T08:59:00Z" w16du:dateUtc="2024-12-25T16:59:00Z">
            <w:rPr>
              <w:rFonts w:cs="2  Nazanin" w:hint="eastAsia"/>
              <w:sz w:val="20"/>
              <w:szCs w:val="20"/>
              <w:rtl/>
              <w:lang w:bidi="fa-IR"/>
            </w:rPr>
          </w:rPrChange>
        </w:rPr>
        <w:t>شود</w:t>
      </w:r>
      <w:r w:rsidRPr="00C1013F">
        <w:rPr>
          <w:rFonts w:cs="Nazanin"/>
          <w:sz w:val="20"/>
          <w:szCs w:val="20"/>
          <w:rtl/>
          <w:lang w:bidi="fa-IR"/>
          <w:rPrChange w:id="235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  <w:t xml:space="preserve"> </w:t>
      </w:r>
      <w:r w:rsidR="00B02D07" w:rsidRPr="00C1013F">
        <w:rPr>
          <w:rFonts w:cs="Nazanin" w:hint="eastAsia"/>
          <w:color w:val="FF0000"/>
          <w:sz w:val="20"/>
          <w:szCs w:val="20"/>
          <w:rtl/>
          <w:lang w:bidi="fa-IR"/>
          <w:rPrChange w:id="236" w:author="ZAMIRAN" w:date="2024-12-25T09:01:00Z" w16du:dateUtc="2024-12-25T17:01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،</w:t>
      </w:r>
      <w:r w:rsidR="00B02D07" w:rsidRPr="00C1013F">
        <w:rPr>
          <w:rFonts w:cs="Nazanin"/>
          <w:color w:val="FF0000"/>
          <w:sz w:val="20"/>
          <w:szCs w:val="20"/>
          <w:rtl/>
          <w:lang w:bidi="fa-IR"/>
          <w:rPrChange w:id="237" w:author="ZAMIRAN" w:date="2024-12-25T09:01:00Z" w16du:dateUtc="2024-12-25T17:01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3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39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4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</w:t>
      </w:r>
      <w:r w:rsidR="00B02D07" w:rsidRPr="00C1013F">
        <w:rPr>
          <w:rFonts w:cs="Nazanin"/>
          <w:sz w:val="20"/>
          <w:szCs w:val="20"/>
          <w:rtl/>
          <w:lang w:bidi="fa-IR"/>
          <w:rPrChange w:id="24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دستور سع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4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4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م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44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45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کند</w:t>
      </w:r>
      <w:r w:rsidR="00B02D07" w:rsidRPr="00C1013F">
        <w:rPr>
          <w:rFonts w:cs="Nazanin"/>
          <w:sz w:val="20"/>
          <w:szCs w:val="20"/>
          <w:rtl/>
          <w:lang w:bidi="fa-IR"/>
          <w:rPrChange w:id="24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نوع داده 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4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4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رشته ا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49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5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را به داده 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51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5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عدد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53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5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="00B02D07" w:rsidRPr="00C1013F">
        <w:rPr>
          <w:rFonts w:cs="Nazanin"/>
          <w:sz w:val="20"/>
          <w:szCs w:val="20"/>
          <w:lang w:bidi="fa-IR"/>
          <w:rPrChange w:id="255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int</w:t>
      </w:r>
      <w:r w:rsidR="00B02D07" w:rsidRPr="00C1013F">
        <w:rPr>
          <w:rFonts w:cs="Nazanin"/>
          <w:sz w:val="20"/>
          <w:szCs w:val="20"/>
          <w:rtl/>
          <w:lang w:bidi="fa-IR"/>
          <w:rPrChange w:id="25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تبد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5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5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ل</w:t>
      </w:r>
      <w:r w:rsidR="00B02D07" w:rsidRPr="00C1013F">
        <w:rPr>
          <w:rFonts w:cs="Nazanin"/>
          <w:sz w:val="20"/>
          <w:szCs w:val="20"/>
          <w:rtl/>
          <w:lang w:bidi="fa-IR"/>
          <w:rPrChange w:id="25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کند</w:t>
      </w:r>
      <w:r w:rsidR="00B02D07" w:rsidRPr="00C1013F">
        <w:rPr>
          <w:rFonts w:cs="Nazanin"/>
          <w:color w:val="FF0000"/>
          <w:sz w:val="20"/>
          <w:szCs w:val="20"/>
          <w:rtl/>
          <w:lang w:bidi="fa-IR"/>
          <w:rPrChange w:id="260" w:author="ZAMIRAN" w:date="2024-12-25T09:01:00Z" w16du:dateUtc="2024-12-25T17:01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،</w:t>
      </w:r>
      <w:r w:rsidR="00B02D07" w:rsidRPr="00C1013F">
        <w:rPr>
          <w:rFonts w:cs="Nazanin"/>
          <w:sz w:val="20"/>
          <w:szCs w:val="20"/>
          <w:rtl/>
          <w:lang w:bidi="fa-IR"/>
          <w:rPrChange w:id="26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بعد از آن با دستور </w:t>
      </w:r>
      <w:proofErr w:type="spellStart"/>
      <w:r w:rsidR="00B02D07" w:rsidRPr="00C1013F">
        <w:rPr>
          <w:rFonts w:cs="Nazanin"/>
          <w:sz w:val="20"/>
          <w:szCs w:val="20"/>
          <w:lang w:bidi="fa-IR"/>
          <w:rPrChange w:id="262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Console.Raedline</w:t>
      </w:r>
      <w:proofErr w:type="spellEnd"/>
      <w:r w:rsidR="00B02D07" w:rsidRPr="00C1013F">
        <w:rPr>
          <w:rFonts w:cs="Nazanin"/>
          <w:sz w:val="20"/>
          <w:szCs w:val="20"/>
          <w:lang w:bidi="fa-IR"/>
          <w:rPrChange w:id="263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 xml:space="preserve"> ()</w:t>
      </w:r>
      <w:r w:rsidR="00B02D07" w:rsidRPr="00C1013F">
        <w:rPr>
          <w:rFonts w:cs="Nazanin"/>
          <w:sz w:val="20"/>
          <w:szCs w:val="20"/>
          <w:rtl/>
          <w:lang w:bidi="fa-IR"/>
          <w:rPrChange w:id="26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به برنامه م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6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6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گو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6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6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="00B02D07" w:rsidRPr="00C1013F">
        <w:rPr>
          <w:rFonts w:cs="Nazanin"/>
          <w:sz w:val="20"/>
          <w:szCs w:val="20"/>
          <w:rtl/>
          <w:lang w:bidi="fa-IR"/>
          <w:rPrChange w:id="26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که مقدار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7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/>
          <w:sz w:val="20"/>
          <w:szCs w:val="20"/>
          <w:rtl/>
          <w:lang w:bidi="fa-IR"/>
          <w:rPrChange w:id="27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که کاربر وارد م</w:t>
      </w:r>
      <w:r w:rsidR="00B02D07" w:rsidRPr="00C1013F">
        <w:rPr>
          <w:rFonts w:cs="Nazanin" w:hint="cs"/>
          <w:sz w:val="20"/>
          <w:szCs w:val="20"/>
          <w:rtl/>
          <w:lang w:bidi="fa-IR"/>
          <w:rPrChange w:id="27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="00B02D07" w:rsidRPr="00C1013F">
        <w:rPr>
          <w:rFonts w:cs="Nazanin" w:hint="eastAsia"/>
          <w:sz w:val="20"/>
          <w:szCs w:val="20"/>
          <w:rtl/>
          <w:lang w:bidi="fa-IR"/>
          <w:rPrChange w:id="27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کند</w:t>
      </w:r>
      <w:r w:rsidR="00B02D07" w:rsidRPr="00C1013F">
        <w:rPr>
          <w:rFonts w:cs="Nazanin"/>
          <w:sz w:val="20"/>
          <w:szCs w:val="20"/>
          <w:rtl/>
          <w:lang w:bidi="fa-IR"/>
          <w:rPrChange w:id="27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را بخواند</w:t>
      </w:r>
      <w:r w:rsidR="00B02D07" w:rsidRPr="00C1013F">
        <w:rPr>
          <w:rFonts w:cs="Nazanin"/>
          <w:color w:val="FF0000"/>
          <w:sz w:val="20"/>
          <w:szCs w:val="20"/>
          <w:rtl/>
          <w:lang w:bidi="fa-IR"/>
          <w:rPrChange w:id="275" w:author="ZAMIRAN" w:date="2024-12-25T09:01:00Z" w16du:dateUtc="2024-12-25T17:01:00Z">
            <w:rPr>
              <w:rFonts w:cs="Calibri"/>
              <w:sz w:val="20"/>
              <w:szCs w:val="20"/>
              <w:rtl/>
              <w:lang w:bidi="fa-IR"/>
            </w:rPr>
          </w:rPrChange>
        </w:rPr>
        <w:t>.</w:t>
      </w:r>
    </w:p>
    <w:p w14:paraId="69922D80" w14:textId="75D756DD" w:rsidR="00B34702" w:rsidRPr="00C1013F" w:rsidRDefault="00B02D07" w:rsidP="00B34702">
      <w:pPr>
        <w:bidi/>
        <w:rPr>
          <w:ins w:id="276" w:author="ZAMIRAN" w:date="2024-12-25T08:24:00Z" w16du:dateUtc="2024-12-25T16:24:00Z"/>
          <w:rFonts w:cs="Nazanin"/>
          <w:sz w:val="20"/>
          <w:szCs w:val="20"/>
          <w:rtl/>
          <w:lang w:bidi="fa-IR"/>
          <w:rPrChange w:id="277" w:author="ZAMIRAN" w:date="2024-12-25T08:59:00Z" w16du:dateUtc="2024-12-25T16:59:00Z">
            <w:rPr>
              <w:ins w:id="278" w:author="ZAMIRAN" w:date="2024-12-25T08:24:00Z" w16du:dateUtc="2024-12-25T16:24:00Z"/>
              <w:rFonts w:cs="Calibri"/>
              <w:sz w:val="20"/>
              <w:szCs w:val="20"/>
              <w:rtl/>
              <w:lang w:bidi="fa-IR"/>
            </w:rPr>
          </w:rPrChange>
        </w:rPr>
      </w:pPr>
      <w:r w:rsidRPr="00C1013F">
        <w:rPr>
          <w:rFonts w:cs="Nazanin" w:hint="eastAsia"/>
          <w:sz w:val="20"/>
          <w:szCs w:val="20"/>
          <w:rtl/>
          <w:lang w:bidi="fa-IR"/>
          <w:rPrChange w:id="27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ما</w:t>
      </w:r>
      <w:r w:rsidRPr="00C1013F">
        <w:rPr>
          <w:rFonts w:cs="Nazanin"/>
          <w:sz w:val="20"/>
          <w:szCs w:val="20"/>
          <w:rtl/>
          <w:lang w:bidi="fa-IR"/>
          <w:rPrChange w:id="28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28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از</w:t>
      </w:r>
      <w:r w:rsidRPr="00C1013F">
        <w:rPr>
          <w:rFonts w:cs="Nazanin"/>
          <w:sz w:val="20"/>
          <w:szCs w:val="20"/>
          <w:rtl/>
          <w:lang w:bidi="fa-IR"/>
          <w:rPrChange w:id="28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28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دستور</w:t>
      </w:r>
      <w:r w:rsidRPr="00C1013F">
        <w:rPr>
          <w:rFonts w:cs="Nazanin"/>
          <w:sz w:val="20"/>
          <w:szCs w:val="20"/>
          <w:lang w:bidi="fa-IR"/>
          <w:rPrChange w:id="284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 xml:space="preserve"> </w:t>
      </w:r>
      <w:proofErr w:type="spellStart"/>
      <w:r w:rsidRPr="00C1013F">
        <w:rPr>
          <w:rFonts w:cs="Nazanin"/>
          <w:sz w:val="20"/>
          <w:szCs w:val="20"/>
          <w:lang w:bidi="fa-IR"/>
          <w:rPrChange w:id="285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int.TryParse</w:t>
      </w:r>
      <w:proofErr w:type="spellEnd"/>
      <w:r w:rsidRPr="00C1013F">
        <w:rPr>
          <w:rFonts w:cs="Nazanin"/>
          <w:sz w:val="20"/>
          <w:szCs w:val="20"/>
          <w:lang w:bidi="fa-IR"/>
          <w:rPrChange w:id="286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28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28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جا</w:t>
      </w:r>
      <w:r w:rsidRPr="00C1013F">
        <w:rPr>
          <w:rFonts w:cs="Nazanin" w:hint="cs"/>
          <w:sz w:val="20"/>
          <w:szCs w:val="20"/>
          <w:rtl/>
          <w:lang w:bidi="fa-IR"/>
          <w:rPrChange w:id="289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29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proofErr w:type="spellStart"/>
      <w:r w:rsidRPr="00C1013F">
        <w:rPr>
          <w:rFonts w:cs="Nazanin"/>
          <w:sz w:val="20"/>
          <w:szCs w:val="20"/>
          <w:lang w:bidi="fa-IR"/>
          <w:rPrChange w:id="291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int.Parse</w:t>
      </w:r>
      <w:proofErr w:type="spellEnd"/>
      <w:r w:rsidRPr="00C1013F">
        <w:rPr>
          <w:rFonts w:cs="Nazanin" w:hint="eastAsia"/>
          <w:sz w:val="20"/>
          <w:szCs w:val="20"/>
          <w:rtl/>
          <w:lang w:bidi="fa-IR"/>
          <w:rPrChange w:id="29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استفاده</w:t>
      </w:r>
      <w:r w:rsidRPr="00C1013F">
        <w:rPr>
          <w:rFonts w:cs="Nazanin"/>
          <w:sz w:val="20"/>
          <w:szCs w:val="20"/>
          <w:rtl/>
          <w:lang w:bidi="fa-IR"/>
          <w:rPrChange w:id="29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کرد</w:t>
      </w:r>
      <w:r w:rsidRPr="00C1013F">
        <w:rPr>
          <w:rFonts w:cs="Nazanin" w:hint="cs"/>
          <w:sz w:val="20"/>
          <w:szCs w:val="20"/>
          <w:rtl/>
          <w:lang w:bidi="fa-IR"/>
          <w:rPrChange w:id="294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295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29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تا از خطاها</w:t>
      </w:r>
      <w:r w:rsidRPr="00C1013F">
        <w:rPr>
          <w:rFonts w:cs="Nazanin" w:hint="cs"/>
          <w:sz w:val="20"/>
          <w:szCs w:val="20"/>
          <w:rtl/>
          <w:lang w:bidi="fa-IR"/>
          <w:rPrChange w:id="29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29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احتمال</w:t>
      </w:r>
      <w:r w:rsidRPr="00C1013F">
        <w:rPr>
          <w:rFonts w:cs="Nazanin" w:hint="cs"/>
          <w:sz w:val="20"/>
          <w:szCs w:val="20"/>
          <w:rtl/>
          <w:lang w:bidi="fa-IR"/>
          <w:rPrChange w:id="299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0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برنامه که ممکن است به خاطر ورود</w:t>
      </w:r>
      <w:r w:rsidRPr="00C1013F">
        <w:rPr>
          <w:rFonts w:cs="Nazanin" w:hint="cs"/>
          <w:sz w:val="20"/>
          <w:szCs w:val="20"/>
          <w:rtl/>
          <w:lang w:bidi="fa-IR"/>
          <w:rPrChange w:id="301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0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اشتباه کاربر بوجود ب</w:t>
      </w:r>
      <w:r w:rsidRPr="00C1013F">
        <w:rPr>
          <w:rFonts w:cs="Nazanin" w:hint="cs"/>
          <w:sz w:val="20"/>
          <w:szCs w:val="20"/>
          <w:rtl/>
          <w:lang w:bidi="fa-IR"/>
          <w:rPrChange w:id="303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0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30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0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د</w:t>
      </w:r>
      <w:r w:rsidRPr="00C1013F">
        <w:rPr>
          <w:rFonts w:cs="Nazanin"/>
          <w:sz w:val="20"/>
          <w:szCs w:val="20"/>
          <w:rtl/>
          <w:lang w:bidi="fa-IR"/>
          <w:rPrChange w:id="30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جلوگ</w:t>
      </w:r>
      <w:r w:rsidRPr="00C1013F">
        <w:rPr>
          <w:rFonts w:cs="Nazanin" w:hint="cs"/>
          <w:sz w:val="20"/>
          <w:szCs w:val="20"/>
          <w:rtl/>
          <w:lang w:bidi="fa-IR"/>
          <w:rPrChange w:id="308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0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</w:t>
      </w:r>
      <w:r w:rsidRPr="00C1013F">
        <w:rPr>
          <w:rFonts w:cs="Nazanin" w:hint="cs"/>
          <w:sz w:val="20"/>
          <w:szCs w:val="20"/>
          <w:rtl/>
          <w:lang w:bidi="fa-IR"/>
          <w:rPrChange w:id="31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1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کن</w:t>
      </w:r>
      <w:r w:rsidRPr="00C1013F">
        <w:rPr>
          <w:rFonts w:cs="Nazanin" w:hint="cs"/>
          <w:sz w:val="20"/>
          <w:szCs w:val="20"/>
          <w:rtl/>
          <w:lang w:bidi="fa-IR"/>
          <w:rPrChange w:id="31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1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31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پس ن</w:t>
      </w:r>
      <w:r w:rsidRPr="00C1013F">
        <w:rPr>
          <w:rFonts w:cs="Nazanin" w:hint="cs"/>
          <w:sz w:val="20"/>
          <w:szCs w:val="20"/>
          <w:rtl/>
          <w:lang w:bidi="fa-IR"/>
          <w:rPrChange w:id="31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1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از</w:t>
      </w:r>
      <w:r w:rsidRPr="00C1013F">
        <w:rPr>
          <w:rFonts w:cs="Nazanin"/>
          <w:sz w:val="20"/>
          <w:szCs w:val="20"/>
          <w:rtl/>
          <w:lang w:bidi="fa-IR"/>
          <w:rPrChange w:id="31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هست در مرحله </w:t>
      </w:r>
      <w:r w:rsidRPr="00C1013F">
        <w:rPr>
          <w:rFonts w:cs="Nazanin" w:hint="cs"/>
          <w:sz w:val="20"/>
          <w:szCs w:val="20"/>
          <w:rtl/>
          <w:lang w:bidi="fa-IR"/>
          <w:rPrChange w:id="318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1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بعد</w:t>
      </w:r>
      <w:r w:rsidRPr="00C1013F">
        <w:rPr>
          <w:rFonts w:cs="Nazanin" w:hint="cs"/>
          <w:sz w:val="20"/>
          <w:szCs w:val="20"/>
          <w:rtl/>
          <w:lang w:bidi="fa-IR"/>
          <w:rPrChange w:id="32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2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شرط</w:t>
      </w:r>
      <w:r w:rsidRPr="00C1013F">
        <w:rPr>
          <w:rFonts w:cs="Nazanin" w:hint="cs"/>
          <w:sz w:val="20"/>
          <w:szCs w:val="20"/>
          <w:rtl/>
          <w:lang w:bidi="fa-IR"/>
          <w:rPrChange w:id="32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2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از نوع </w:t>
      </w:r>
      <w:r w:rsidRPr="00C1013F">
        <w:rPr>
          <w:rFonts w:cs="Nazanin"/>
          <w:sz w:val="20"/>
          <w:szCs w:val="20"/>
          <w:lang w:bidi="fa-IR"/>
          <w:rPrChange w:id="324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if</w:t>
      </w:r>
      <w:r w:rsidRPr="00C1013F">
        <w:rPr>
          <w:rFonts w:cs="Nazanin"/>
          <w:sz w:val="20"/>
          <w:szCs w:val="20"/>
          <w:rtl/>
          <w:lang w:bidi="fa-IR"/>
          <w:rPrChange w:id="325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برا</w:t>
      </w:r>
      <w:r w:rsidRPr="00C1013F">
        <w:rPr>
          <w:rFonts w:cs="Nazanin" w:hint="cs"/>
          <w:sz w:val="20"/>
          <w:szCs w:val="20"/>
          <w:rtl/>
          <w:lang w:bidi="fa-IR"/>
          <w:rPrChange w:id="326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2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متغ</w:t>
      </w:r>
      <w:r w:rsidRPr="00C1013F">
        <w:rPr>
          <w:rFonts w:cs="Nazanin" w:hint="cs"/>
          <w:sz w:val="20"/>
          <w:szCs w:val="20"/>
          <w:rtl/>
          <w:lang w:bidi="fa-IR"/>
          <w:rPrChange w:id="328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2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</w:t>
      </w:r>
      <w:r w:rsidRPr="00C1013F">
        <w:rPr>
          <w:rFonts w:cs="Nazanin"/>
          <w:sz w:val="20"/>
          <w:szCs w:val="20"/>
          <w:lang w:bidi="fa-IR"/>
          <w:rPrChange w:id="330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 xml:space="preserve">rows </w:t>
      </w:r>
      <w:r w:rsidRPr="00C1013F">
        <w:rPr>
          <w:rFonts w:cs="Nazanin"/>
          <w:sz w:val="20"/>
          <w:szCs w:val="20"/>
          <w:rtl/>
          <w:lang w:bidi="fa-IR"/>
          <w:rPrChange w:id="33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تعر</w:t>
      </w:r>
      <w:r w:rsidRPr="00C1013F">
        <w:rPr>
          <w:rFonts w:cs="Nazanin" w:hint="cs"/>
          <w:sz w:val="20"/>
          <w:szCs w:val="20"/>
          <w:rtl/>
          <w:lang w:bidi="fa-IR"/>
          <w:rPrChange w:id="33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3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ف</w:t>
      </w:r>
      <w:r w:rsidRPr="00C1013F">
        <w:rPr>
          <w:rFonts w:cs="Nazanin"/>
          <w:sz w:val="20"/>
          <w:szCs w:val="20"/>
          <w:rtl/>
          <w:lang w:bidi="fa-IR"/>
          <w:rPrChange w:id="33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کن</w:t>
      </w:r>
      <w:r w:rsidRPr="00C1013F">
        <w:rPr>
          <w:rFonts w:cs="Nazanin" w:hint="cs"/>
          <w:sz w:val="20"/>
          <w:szCs w:val="20"/>
          <w:rtl/>
          <w:lang w:bidi="fa-IR"/>
          <w:rPrChange w:id="33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3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33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اما در واقع برا</w:t>
      </w:r>
      <w:r w:rsidRPr="00C1013F">
        <w:rPr>
          <w:rFonts w:cs="Nazanin" w:hint="cs"/>
          <w:sz w:val="20"/>
          <w:szCs w:val="20"/>
          <w:rtl/>
          <w:lang w:bidi="fa-IR"/>
          <w:rPrChange w:id="338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3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برعکس ان </w:t>
      </w:r>
      <w:r w:rsidRPr="00C1013F">
        <w:rPr>
          <w:rFonts w:cs="Nazanin" w:hint="cs"/>
          <w:sz w:val="20"/>
          <w:szCs w:val="20"/>
          <w:rtl/>
          <w:lang w:bidi="fa-IR"/>
          <w:rPrChange w:id="34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4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عن</w:t>
      </w:r>
      <w:r w:rsidRPr="00C1013F">
        <w:rPr>
          <w:rFonts w:cs="Nazanin" w:hint="cs"/>
          <w:sz w:val="20"/>
          <w:szCs w:val="20"/>
          <w:rtl/>
          <w:lang w:bidi="fa-IR"/>
          <w:rPrChange w:id="34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4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/>
          <w:sz w:val="20"/>
          <w:szCs w:val="20"/>
          <w:lang w:bidi="fa-IR"/>
          <w:rPrChange w:id="344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!rows</w:t>
      </w:r>
      <w:ins w:id="345" w:author="ZAMIRAN" w:date="2024-12-25T09:01:00Z" w16du:dateUtc="2024-12-25T17:01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r w:rsidRPr="00C1013F">
        <w:rPr>
          <w:rFonts w:cs="Nazanin" w:hint="eastAsia"/>
          <w:sz w:val="20"/>
          <w:szCs w:val="20"/>
          <w:rtl/>
          <w:lang w:bidi="fa-IR"/>
          <w:rPrChange w:id="34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ز</w:t>
      </w:r>
      <w:r w:rsidRPr="00C1013F">
        <w:rPr>
          <w:rFonts w:cs="Nazanin" w:hint="cs"/>
          <w:sz w:val="20"/>
          <w:szCs w:val="20"/>
          <w:rtl/>
          <w:lang w:bidi="fa-IR"/>
          <w:rPrChange w:id="34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4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را</w:t>
      </w:r>
      <w:r w:rsidRPr="00C1013F">
        <w:rPr>
          <w:rFonts w:cs="Nazanin"/>
          <w:sz w:val="20"/>
          <w:szCs w:val="20"/>
          <w:rtl/>
          <w:lang w:bidi="fa-IR"/>
          <w:rPrChange w:id="34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5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که</w:t>
      </w:r>
      <w:r w:rsidRPr="00C1013F">
        <w:rPr>
          <w:rFonts w:cs="Nazanin"/>
          <w:sz w:val="20"/>
          <w:szCs w:val="20"/>
          <w:rtl/>
          <w:lang w:bidi="fa-IR"/>
          <w:rPrChange w:id="35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5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ما</w:t>
      </w:r>
      <w:r w:rsidRPr="00C1013F">
        <w:rPr>
          <w:rFonts w:cs="Nazanin"/>
          <w:sz w:val="20"/>
          <w:szCs w:val="20"/>
          <w:rtl/>
          <w:lang w:bidi="fa-IR"/>
          <w:rPrChange w:id="35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5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 w:hint="cs"/>
          <w:sz w:val="20"/>
          <w:szCs w:val="20"/>
          <w:rtl/>
          <w:lang w:bidi="fa-IR"/>
          <w:rPrChange w:id="35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5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خواه</w:t>
      </w:r>
      <w:r w:rsidRPr="00C1013F">
        <w:rPr>
          <w:rFonts w:cs="Nazanin" w:hint="cs"/>
          <w:sz w:val="20"/>
          <w:szCs w:val="20"/>
          <w:rtl/>
          <w:lang w:bidi="fa-IR"/>
          <w:rPrChange w:id="35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5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</w:t>
      </w:r>
      <w:r w:rsidRPr="00C1013F">
        <w:rPr>
          <w:rFonts w:cs="Nazanin"/>
          <w:sz w:val="20"/>
          <w:szCs w:val="20"/>
          <w:rtl/>
          <w:lang w:bidi="fa-IR"/>
          <w:rPrChange w:id="35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6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اگر</w:t>
      </w:r>
      <w:r w:rsidRPr="00C1013F">
        <w:rPr>
          <w:rFonts w:cs="Nazanin"/>
          <w:sz w:val="20"/>
          <w:szCs w:val="20"/>
          <w:rtl/>
          <w:lang w:bidi="fa-IR"/>
          <w:rPrChange w:id="36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6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مقدار</w:t>
      </w:r>
      <w:r w:rsidRPr="00C1013F">
        <w:rPr>
          <w:rFonts w:cs="Nazanin"/>
          <w:sz w:val="20"/>
          <w:szCs w:val="20"/>
          <w:rtl/>
          <w:lang w:bidi="fa-IR"/>
          <w:rPrChange w:id="36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6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رشته</w:t>
      </w:r>
      <w:r w:rsidRPr="00C1013F">
        <w:rPr>
          <w:rFonts w:cs="Nazanin"/>
          <w:sz w:val="20"/>
          <w:szCs w:val="20"/>
          <w:rtl/>
          <w:lang w:bidi="fa-IR"/>
          <w:rPrChange w:id="365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6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36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6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6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کاربر</w:t>
      </w:r>
      <w:r w:rsidRPr="00C1013F">
        <w:rPr>
          <w:rFonts w:cs="Nazanin"/>
          <w:sz w:val="20"/>
          <w:szCs w:val="20"/>
          <w:rtl/>
          <w:lang w:bidi="fa-IR"/>
          <w:rPrChange w:id="37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7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37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7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داده</w:t>
      </w:r>
      <w:r w:rsidRPr="00C1013F">
        <w:rPr>
          <w:rFonts w:cs="Nazanin"/>
          <w:sz w:val="20"/>
          <w:szCs w:val="20"/>
          <w:rtl/>
          <w:lang w:bidi="fa-IR"/>
          <w:rPrChange w:id="37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cs"/>
          <w:sz w:val="20"/>
          <w:szCs w:val="20"/>
          <w:rtl/>
          <w:lang w:bidi="fa-IR"/>
          <w:rPrChange w:id="37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7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7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عدد</w:t>
      </w:r>
      <w:r w:rsidRPr="00C1013F">
        <w:rPr>
          <w:rFonts w:cs="Nazanin" w:hint="cs"/>
          <w:sz w:val="20"/>
          <w:szCs w:val="20"/>
          <w:rtl/>
          <w:lang w:bidi="fa-IR"/>
          <w:rPrChange w:id="378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37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8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تبد</w:t>
      </w:r>
      <w:r w:rsidRPr="00C1013F">
        <w:rPr>
          <w:rFonts w:cs="Nazanin" w:hint="cs"/>
          <w:sz w:val="20"/>
          <w:szCs w:val="20"/>
          <w:rtl/>
          <w:lang w:bidi="fa-IR"/>
          <w:rPrChange w:id="381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8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ل</w:t>
      </w:r>
      <w:r w:rsidRPr="00C1013F">
        <w:rPr>
          <w:rFonts w:cs="Nazanin"/>
          <w:sz w:val="20"/>
          <w:szCs w:val="20"/>
          <w:rtl/>
          <w:lang w:bidi="fa-IR"/>
          <w:rPrChange w:id="38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8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نشد</w:t>
      </w:r>
      <w:r w:rsidRPr="00C1013F">
        <w:rPr>
          <w:rFonts w:cs="Nazanin"/>
          <w:sz w:val="20"/>
          <w:szCs w:val="20"/>
          <w:rtl/>
          <w:lang w:bidi="fa-IR"/>
          <w:rPrChange w:id="385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8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387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38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</w:t>
      </w:r>
      <w:r w:rsidRPr="00C1013F">
        <w:rPr>
          <w:rFonts w:cs="Nazanin"/>
          <w:sz w:val="20"/>
          <w:szCs w:val="20"/>
          <w:rtl/>
          <w:lang w:bidi="fa-IR"/>
          <w:rPrChange w:id="38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9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شرط</w:t>
      </w:r>
      <w:r w:rsidRPr="00C1013F">
        <w:rPr>
          <w:rFonts w:cs="Nazanin"/>
          <w:sz w:val="20"/>
          <w:szCs w:val="20"/>
          <w:rtl/>
          <w:lang w:bidi="fa-IR"/>
          <w:rPrChange w:id="39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9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ما</w:t>
      </w:r>
      <w:r w:rsidRPr="00C1013F">
        <w:rPr>
          <w:rFonts w:cs="Nazanin"/>
          <w:sz w:val="20"/>
          <w:szCs w:val="20"/>
          <w:rtl/>
          <w:lang w:bidi="fa-IR"/>
          <w:rPrChange w:id="39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9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اجرا</w:t>
      </w:r>
      <w:r w:rsidRPr="00C1013F">
        <w:rPr>
          <w:rFonts w:cs="Nazanin"/>
          <w:sz w:val="20"/>
          <w:szCs w:val="20"/>
          <w:rtl/>
          <w:lang w:bidi="fa-IR"/>
          <w:rPrChange w:id="395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9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شود</w:t>
      </w:r>
      <w:r w:rsidRPr="00C1013F">
        <w:rPr>
          <w:rFonts w:cs="Nazanin"/>
          <w:sz w:val="20"/>
          <w:szCs w:val="20"/>
          <w:rtl/>
          <w:lang w:bidi="fa-IR"/>
          <w:rPrChange w:id="39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39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و</w:t>
      </w:r>
      <w:r w:rsidRPr="00C1013F">
        <w:rPr>
          <w:rFonts w:cs="Nazanin"/>
          <w:sz w:val="20"/>
          <w:szCs w:val="20"/>
          <w:rtl/>
          <w:lang w:bidi="fa-IR"/>
          <w:rPrChange w:id="39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0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40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0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کاربر</w:t>
      </w:r>
      <w:r w:rsidRPr="00C1013F">
        <w:rPr>
          <w:rFonts w:cs="Nazanin"/>
          <w:sz w:val="20"/>
          <w:szCs w:val="20"/>
          <w:rtl/>
          <w:lang w:bidi="fa-IR"/>
          <w:rPrChange w:id="40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0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بگو</w:t>
      </w:r>
      <w:r w:rsidRPr="00C1013F">
        <w:rPr>
          <w:rFonts w:cs="Nazanin" w:hint="cs"/>
          <w:sz w:val="20"/>
          <w:szCs w:val="20"/>
          <w:rtl/>
          <w:lang w:bidi="fa-IR"/>
          <w:rPrChange w:id="40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40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د</w:t>
      </w:r>
      <w:r w:rsidRPr="00C1013F">
        <w:rPr>
          <w:rFonts w:cs="Nazanin"/>
          <w:sz w:val="20"/>
          <w:szCs w:val="20"/>
          <w:rtl/>
          <w:lang w:bidi="fa-IR"/>
          <w:rPrChange w:id="40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0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که</w:t>
      </w:r>
      <w:r w:rsidRPr="00C1013F">
        <w:rPr>
          <w:rFonts w:cs="Nazanin"/>
          <w:sz w:val="20"/>
          <w:szCs w:val="20"/>
          <w:rtl/>
          <w:lang w:bidi="fa-IR"/>
          <w:rPrChange w:id="40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1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مقدار</w:t>
      </w:r>
      <w:r w:rsidRPr="00C1013F">
        <w:rPr>
          <w:rFonts w:cs="Nazanin" w:hint="cs"/>
          <w:sz w:val="20"/>
          <w:szCs w:val="20"/>
          <w:rtl/>
          <w:lang w:bidi="fa-IR"/>
          <w:rPrChange w:id="411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41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1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که</w:t>
      </w:r>
      <w:r w:rsidRPr="00C1013F">
        <w:rPr>
          <w:rFonts w:cs="Nazanin"/>
          <w:sz w:val="20"/>
          <w:szCs w:val="20"/>
          <w:rtl/>
          <w:lang w:bidi="fa-IR"/>
          <w:rPrChange w:id="41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15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وارد</w:t>
      </w:r>
      <w:r w:rsidRPr="00C1013F">
        <w:rPr>
          <w:rFonts w:cs="Nazanin"/>
          <w:sz w:val="20"/>
          <w:szCs w:val="20"/>
          <w:rtl/>
          <w:lang w:bidi="fa-IR"/>
          <w:rPrChange w:id="41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1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کرده</w:t>
      </w:r>
      <w:r w:rsidRPr="00C1013F">
        <w:rPr>
          <w:rFonts w:cs="Nazanin"/>
          <w:sz w:val="20"/>
          <w:szCs w:val="20"/>
          <w:rtl/>
          <w:lang w:bidi="fa-IR"/>
          <w:rPrChange w:id="41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1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است</w:t>
      </w:r>
      <w:r w:rsidRPr="00C1013F">
        <w:rPr>
          <w:rFonts w:cs="Nazanin"/>
          <w:sz w:val="20"/>
          <w:szCs w:val="20"/>
          <w:rtl/>
          <w:lang w:bidi="fa-IR"/>
          <w:rPrChange w:id="42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2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اشتباه</w:t>
      </w:r>
      <w:r w:rsidRPr="00C1013F">
        <w:rPr>
          <w:rFonts w:cs="Nazanin"/>
          <w:sz w:val="20"/>
          <w:szCs w:val="20"/>
          <w:rtl/>
          <w:lang w:bidi="fa-IR"/>
          <w:rPrChange w:id="42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2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است</w:t>
      </w:r>
      <w:r w:rsidRPr="00C1013F">
        <w:rPr>
          <w:rFonts w:cs="Nazanin"/>
          <w:sz w:val="20"/>
          <w:szCs w:val="20"/>
          <w:rtl/>
          <w:lang w:bidi="fa-IR"/>
          <w:rPrChange w:id="42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25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مثلا</w:t>
      </w:r>
      <w:r w:rsidRPr="00C1013F">
        <w:rPr>
          <w:rFonts w:cs="Nazanin"/>
          <w:sz w:val="20"/>
          <w:szCs w:val="20"/>
          <w:rtl/>
          <w:lang w:bidi="fa-IR"/>
          <w:rPrChange w:id="42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2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به</w:t>
      </w:r>
      <w:r w:rsidRPr="00C1013F">
        <w:rPr>
          <w:rFonts w:cs="Nazanin"/>
          <w:sz w:val="20"/>
          <w:szCs w:val="20"/>
          <w:rtl/>
          <w:lang w:bidi="fa-IR"/>
          <w:rPrChange w:id="42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2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جا</w:t>
      </w:r>
      <w:r w:rsidRPr="00C1013F">
        <w:rPr>
          <w:rFonts w:cs="Nazanin" w:hint="cs"/>
          <w:sz w:val="20"/>
          <w:szCs w:val="20"/>
          <w:rtl/>
          <w:lang w:bidi="fa-IR"/>
          <w:rPrChange w:id="43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43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3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433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43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نکه</w:t>
      </w:r>
      <w:r w:rsidRPr="00C1013F">
        <w:rPr>
          <w:rFonts w:cs="Nazanin"/>
          <w:sz w:val="20"/>
          <w:szCs w:val="20"/>
          <w:rtl/>
          <w:lang w:bidi="fa-IR"/>
          <w:rPrChange w:id="435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36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عدد</w:t>
      </w:r>
      <w:r w:rsidRPr="00C1013F">
        <w:rPr>
          <w:rFonts w:cs="Nazanin"/>
          <w:sz w:val="20"/>
          <w:szCs w:val="20"/>
          <w:rtl/>
          <w:lang w:bidi="fa-IR"/>
          <w:rPrChange w:id="437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3 </w:t>
      </w:r>
      <w:r w:rsidRPr="00C1013F">
        <w:rPr>
          <w:rFonts w:cs="Nazanin" w:hint="eastAsia"/>
          <w:sz w:val="20"/>
          <w:szCs w:val="20"/>
          <w:rtl/>
          <w:lang w:bidi="fa-IR"/>
          <w:rPrChange w:id="438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را</w:t>
      </w:r>
      <w:r w:rsidRPr="00C1013F">
        <w:rPr>
          <w:rFonts w:cs="Nazanin"/>
          <w:sz w:val="20"/>
          <w:szCs w:val="20"/>
          <w:rtl/>
          <w:lang w:bidi="fa-IR"/>
          <w:rPrChange w:id="43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40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وارد</w:t>
      </w:r>
      <w:r w:rsidRPr="00C1013F">
        <w:rPr>
          <w:rFonts w:cs="Nazanin"/>
          <w:sz w:val="20"/>
          <w:szCs w:val="20"/>
          <w:rtl/>
          <w:lang w:bidi="fa-IR"/>
          <w:rPrChange w:id="44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42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کند</w:t>
      </w:r>
      <w:r w:rsidRPr="00C1013F">
        <w:rPr>
          <w:rFonts w:cs="Nazanin"/>
          <w:sz w:val="20"/>
          <w:szCs w:val="20"/>
          <w:rtl/>
          <w:lang w:bidi="fa-IR"/>
          <w:rPrChange w:id="443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44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ورود</w:t>
      </w:r>
      <w:r w:rsidRPr="00C1013F">
        <w:rPr>
          <w:rFonts w:cs="Nazanin" w:hint="cs"/>
          <w:sz w:val="20"/>
          <w:szCs w:val="20"/>
          <w:rtl/>
          <w:lang w:bidi="fa-IR"/>
          <w:rPrChange w:id="445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/>
          <w:sz w:val="20"/>
          <w:szCs w:val="20"/>
          <w:rtl/>
          <w:lang w:bidi="fa-IR"/>
          <w:rPrChange w:id="44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4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خود</w:t>
      </w:r>
      <w:r w:rsidRPr="00C1013F">
        <w:rPr>
          <w:rFonts w:cs="Nazanin"/>
          <w:sz w:val="20"/>
          <w:szCs w:val="20"/>
          <w:rtl/>
          <w:lang w:bidi="fa-IR"/>
          <w:rPrChange w:id="448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49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را</w:t>
      </w:r>
      <w:r w:rsidRPr="00C1013F">
        <w:rPr>
          <w:rFonts w:cs="Nazanin"/>
          <w:sz w:val="20"/>
          <w:szCs w:val="20"/>
          <w:rtl/>
          <w:lang w:bidi="fa-IR"/>
          <w:rPrChange w:id="450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5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</w:t>
      </w:r>
      <w:r w:rsidRPr="00C1013F">
        <w:rPr>
          <w:rFonts w:cs="Nazanin" w:hint="cs"/>
          <w:sz w:val="20"/>
          <w:szCs w:val="20"/>
          <w:rtl/>
          <w:lang w:bidi="fa-IR"/>
          <w:rPrChange w:id="452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45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نگونه</w:t>
      </w:r>
      <w:r w:rsidRPr="00C1013F">
        <w:rPr>
          <w:rFonts w:cs="Nazanin"/>
          <w:sz w:val="20"/>
          <w:szCs w:val="20"/>
          <w:rtl/>
          <w:lang w:bidi="fa-IR"/>
          <w:rPrChange w:id="45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55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نوشته</w:t>
      </w:r>
      <w:r w:rsidRPr="00C1013F">
        <w:rPr>
          <w:rFonts w:cs="Nazanin"/>
          <w:sz w:val="20"/>
          <w:szCs w:val="20"/>
          <w:rtl/>
          <w:lang w:bidi="fa-IR"/>
          <w:rPrChange w:id="456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Pr="00C1013F">
        <w:rPr>
          <w:rFonts w:cs="Nazanin" w:hint="eastAsia"/>
          <w:sz w:val="20"/>
          <w:szCs w:val="20"/>
          <w:rtl/>
          <w:lang w:bidi="fa-IR"/>
          <w:rPrChange w:id="457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است</w:t>
      </w:r>
      <w:r w:rsidRPr="00C1013F">
        <w:rPr>
          <w:rFonts w:cs="Nazanin"/>
          <w:sz w:val="20"/>
          <w:szCs w:val="20"/>
          <w:lang w:bidi="fa-IR"/>
          <w:rPrChange w:id="458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3a</w:t>
      </w:r>
      <w:r w:rsidRPr="00C1013F">
        <w:rPr>
          <w:rFonts w:cs="Nazanin"/>
          <w:sz w:val="20"/>
          <w:szCs w:val="20"/>
          <w:rtl/>
          <w:lang w:bidi="fa-IR"/>
          <w:rPrChange w:id="459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بعد از ان هم با </w:t>
      </w:r>
      <w:r w:rsidRPr="00C1013F">
        <w:rPr>
          <w:rFonts w:cs="Nazanin" w:hint="cs"/>
          <w:sz w:val="20"/>
          <w:szCs w:val="20"/>
          <w:rtl/>
          <w:lang w:bidi="fa-IR"/>
          <w:rPrChange w:id="460" w:author="ZAMIRAN" w:date="2024-12-25T08:59:00Z" w16du:dateUtc="2024-12-25T16:59:00Z">
            <w:rPr>
              <w:rFonts w:cs="Calibri" w:hint="cs"/>
              <w:sz w:val="20"/>
              <w:szCs w:val="20"/>
              <w:rtl/>
              <w:lang w:bidi="fa-IR"/>
            </w:rPr>
          </w:rPrChange>
        </w:rPr>
        <w:t>ی</w:t>
      </w:r>
      <w:r w:rsidRPr="00C1013F">
        <w:rPr>
          <w:rFonts w:cs="Nazanin" w:hint="eastAsia"/>
          <w:sz w:val="20"/>
          <w:szCs w:val="20"/>
          <w:rtl/>
          <w:lang w:bidi="fa-IR"/>
          <w:rPrChange w:id="461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ک</w:t>
      </w:r>
      <w:r w:rsidRPr="00C1013F">
        <w:rPr>
          <w:rFonts w:cs="Nazanin"/>
          <w:sz w:val="20"/>
          <w:szCs w:val="20"/>
          <w:rtl/>
          <w:lang w:bidi="fa-IR"/>
          <w:rPrChange w:id="462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د</w:t>
      </w:r>
      <w:r w:rsidR="00B34702" w:rsidRPr="00C1013F">
        <w:rPr>
          <w:rFonts w:cs="Nazanin" w:hint="eastAsia"/>
          <w:sz w:val="20"/>
          <w:szCs w:val="20"/>
          <w:rtl/>
          <w:lang w:bidi="fa-IR"/>
          <w:rPrChange w:id="463" w:author="ZAMIRAN" w:date="2024-12-25T08:59:00Z" w16du:dateUtc="2024-12-25T16:59:00Z">
            <w:rPr>
              <w:rFonts w:cs="Calibri" w:hint="eastAsia"/>
              <w:sz w:val="20"/>
              <w:szCs w:val="20"/>
              <w:rtl/>
              <w:lang w:bidi="fa-IR"/>
            </w:rPr>
          </w:rPrChange>
        </w:rPr>
        <w:t>ستور</w:t>
      </w:r>
      <w:r w:rsidR="00B34702" w:rsidRPr="00C1013F">
        <w:rPr>
          <w:rFonts w:cs="Nazanin"/>
          <w:sz w:val="20"/>
          <w:szCs w:val="20"/>
          <w:rtl/>
          <w:lang w:bidi="fa-IR"/>
          <w:rPrChange w:id="464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</w:t>
      </w:r>
      <w:r w:rsidR="00B34702" w:rsidRPr="00C1013F">
        <w:rPr>
          <w:rFonts w:cs="Nazanin"/>
          <w:sz w:val="20"/>
          <w:szCs w:val="20"/>
          <w:lang w:bidi="fa-IR"/>
          <w:rPrChange w:id="465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re</w:t>
      </w:r>
      <w:ins w:id="466" w:author="ZAMIRAN" w:date="2024-12-25T08:24:00Z" w16du:dateUtc="2024-12-25T16:24:00Z">
        <w:r w:rsidR="00B34702" w:rsidRPr="00C1013F">
          <w:rPr>
            <w:rFonts w:cs="Nazanin"/>
            <w:sz w:val="20"/>
            <w:szCs w:val="20"/>
            <w:lang w:bidi="fa-IR"/>
            <w:rPrChange w:id="467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t</w:t>
        </w:r>
      </w:ins>
      <w:del w:id="468" w:author="ZAMIRAN" w:date="2024-12-25T08:24:00Z" w16du:dateUtc="2024-12-25T16:24:00Z">
        <w:r w:rsidR="00B34702" w:rsidRPr="00C1013F" w:rsidDel="00B34702">
          <w:rPr>
            <w:rFonts w:cs="Nazanin"/>
            <w:sz w:val="20"/>
            <w:szCs w:val="20"/>
            <w:lang w:bidi="fa-IR"/>
            <w:rPrChange w:id="469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delText>r</w:delText>
        </w:r>
      </w:del>
      <w:r w:rsidR="00B34702" w:rsidRPr="00C1013F">
        <w:rPr>
          <w:rFonts w:cs="Nazanin"/>
          <w:sz w:val="20"/>
          <w:szCs w:val="20"/>
          <w:lang w:bidi="fa-IR"/>
          <w:rPrChange w:id="470" w:author="ZAMIRAN" w:date="2024-12-25T08:59:00Z" w16du:dateUtc="2024-12-25T16:59:00Z">
            <w:rPr>
              <w:rFonts w:cs="Calibri"/>
              <w:sz w:val="20"/>
              <w:szCs w:val="20"/>
              <w:lang w:bidi="fa-IR"/>
            </w:rPr>
          </w:rPrChange>
        </w:rPr>
        <w:t>urn</w:t>
      </w:r>
      <w:r w:rsidR="00B34702" w:rsidRPr="00C1013F">
        <w:rPr>
          <w:rFonts w:cs="Nazanin"/>
          <w:sz w:val="20"/>
          <w:szCs w:val="20"/>
          <w:rtl/>
          <w:lang w:bidi="fa-IR"/>
          <w:rPrChange w:id="471" w:author="ZAMIRAN" w:date="2024-12-25T08:59:00Z" w16du:dateUtc="2024-12-25T16:59:00Z">
            <w:rPr>
              <w:rFonts w:cs="Calibri"/>
              <w:sz w:val="20"/>
              <w:szCs w:val="20"/>
              <w:rtl/>
              <w:lang w:bidi="fa-IR"/>
            </w:rPr>
          </w:rPrChange>
        </w:rPr>
        <w:t xml:space="preserve"> از برنا</w:t>
      </w:r>
      <w:ins w:id="472" w:author="ZAMIRAN" w:date="2024-12-25T08:24:00Z" w16du:dateUtc="2024-12-25T16:24:00Z">
        <w:r w:rsidR="00B34702" w:rsidRPr="00C1013F">
          <w:rPr>
            <w:rFonts w:cs="Nazanin" w:hint="eastAsia"/>
            <w:sz w:val="20"/>
            <w:szCs w:val="20"/>
            <w:rtl/>
            <w:lang w:bidi="fa-IR"/>
            <w:rPrChange w:id="47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مه</w:t>
        </w:r>
        <w:r w:rsidR="00B34702" w:rsidRPr="00C1013F">
          <w:rPr>
            <w:rFonts w:cs="Nazanin"/>
            <w:sz w:val="20"/>
            <w:szCs w:val="20"/>
            <w:rtl/>
            <w:lang w:bidi="fa-IR"/>
            <w:rPrChange w:id="47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خارج شود </w:t>
        </w:r>
        <w:r w:rsidR="00B34702" w:rsidRPr="00C1013F">
          <w:rPr>
            <w:rFonts w:cs="Nazanin"/>
            <w:color w:val="FF0000"/>
            <w:sz w:val="20"/>
            <w:szCs w:val="20"/>
            <w:rtl/>
            <w:lang w:bidi="fa-IR"/>
            <w:rPrChange w:id="475" w:author="ZAMIRAN" w:date="2024-12-25T09:01:00Z" w16du:dateUtc="2024-12-25T17:01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3D1CF836" w14:textId="16201045" w:rsidR="00B02D07" w:rsidRPr="00C1013F" w:rsidRDefault="00B34702" w:rsidP="00CE0F00">
      <w:pPr>
        <w:bidi/>
        <w:rPr>
          <w:ins w:id="476" w:author="ZAMIRAN" w:date="2024-12-25T08:46:00Z" w16du:dateUtc="2024-12-25T16:46:00Z"/>
          <w:rFonts w:cs="Nazanin"/>
          <w:sz w:val="20"/>
          <w:szCs w:val="20"/>
          <w:rtl/>
          <w:lang w:bidi="fa-IR"/>
          <w:rPrChange w:id="477" w:author="ZAMIRAN" w:date="2024-12-25T08:59:00Z" w16du:dateUtc="2024-12-25T16:59:00Z">
            <w:rPr>
              <w:ins w:id="478" w:author="ZAMIRAN" w:date="2024-12-25T08:46:00Z" w16du:dateUtc="2024-12-25T16:46:00Z"/>
              <w:rFonts w:cs="Calibri"/>
              <w:sz w:val="20"/>
              <w:szCs w:val="20"/>
              <w:rtl/>
              <w:lang w:bidi="fa-IR"/>
            </w:rPr>
          </w:rPrChange>
        </w:rPr>
      </w:pPr>
      <w:ins w:id="479" w:author="ZAMIRAN" w:date="2024-12-25T08:25:00Z" w16du:dateUtc="2024-12-25T16:25:00Z">
        <w:r w:rsidRPr="00C1013F">
          <w:rPr>
            <w:rFonts w:cs="Nazanin" w:hint="eastAsia"/>
            <w:sz w:val="20"/>
            <w:szCs w:val="20"/>
            <w:rtl/>
            <w:lang w:bidi="fa-IR"/>
            <w:rPrChange w:id="48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اگر</w:t>
        </w:r>
        <w:r w:rsidRPr="00C1013F">
          <w:rPr>
            <w:rFonts w:cs="Nazanin"/>
            <w:sz w:val="20"/>
            <w:szCs w:val="20"/>
            <w:rtl/>
            <w:lang w:bidi="fa-IR"/>
            <w:rPrChange w:id="48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ورود</w:t>
        </w:r>
        <w:r w:rsidRPr="00C1013F">
          <w:rPr>
            <w:rFonts w:cs="Nazanin" w:hint="cs"/>
            <w:sz w:val="20"/>
            <w:szCs w:val="20"/>
            <w:rtl/>
            <w:lang w:bidi="fa-IR"/>
            <w:rPrChange w:id="48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48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درست بود که شرط </w:t>
        </w:r>
        <w:r w:rsidRPr="00C1013F">
          <w:rPr>
            <w:rFonts w:cs="Nazanin"/>
            <w:sz w:val="20"/>
            <w:szCs w:val="20"/>
            <w:lang w:bidi="fa-IR"/>
            <w:rPrChange w:id="484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if</w:t>
        </w:r>
        <w:r w:rsidRPr="00C1013F">
          <w:rPr>
            <w:rFonts w:cs="Nazanin"/>
            <w:sz w:val="20"/>
            <w:szCs w:val="20"/>
            <w:rtl/>
            <w:lang w:bidi="fa-IR"/>
            <w:rPrChange w:id="48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اجرا نم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48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48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شود</w:t>
        </w:r>
        <w:r w:rsidRPr="00C1013F">
          <w:rPr>
            <w:rFonts w:cs="Nazanin"/>
            <w:sz w:val="20"/>
            <w:szCs w:val="20"/>
            <w:rtl/>
            <w:lang w:bidi="fa-IR"/>
            <w:rPrChange w:id="48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489" w:author="ZAMIRAN" w:date="2024-12-25T08:30:00Z" w16du:dateUtc="2024-12-25T16:30:00Z">
        <w:r w:rsidR="00021D76" w:rsidRPr="00C1013F">
          <w:rPr>
            <w:rFonts w:cs="Nazanin"/>
            <w:sz w:val="20"/>
            <w:szCs w:val="20"/>
            <w:rtl/>
            <w:lang w:bidi="fa-IR"/>
            <w:rPrChange w:id="49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و متغ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49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49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49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ما به اسم </w:t>
        </w:r>
        <w:proofErr w:type="spellStart"/>
        <w:r w:rsidR="00021D76" w:rsidRPr="00C1013F">
          <w:rPr>
            <w:rFonts w:cs="Nazanin"/>
            <w:sz w:val="20"/>
            <w:szCs w:val="20"/>
            <w:lang w:bidi="fa-IR"/>
            <w:rPrChange w:id="494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numberofrows</w:t>
        </w:r>
      </w:ins>
      <w:proofErr w:type="spellEnd"/>
      <w:ins w:id="495" w:author="ZAMIRAN" w:date="2024-12-25T08:31:00Z" w16du:dateUtc="2024-12-25T16:31:00Z">
        <w:r w:rsidR="00021D76" w:rsidRPr="00C1013F">
          <w:rPr>
            <w:rFonts w:cs="Nazanin"/>
            <w:sz w:val="20"/>
            <w:szCs w:val="20"/>
            <w:rtl/>
            <w:lang w:bidi="fa-IR"/>
            <w:rPrChange w:id="49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497" w:author="ZAMIRAN" w:date="2024-12-25T08:32:00Z" w16du:dateUtc="2024-12-25T16:32:00Z"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49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برنامه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49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را ادامه م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0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0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دهد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0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503" w:author="ZAMIRAN" w:date="2024-12-25T08:25:00Z" w16du:dateUtc="2024-12-25T16:25:00Z">
        <w:r w:rsidRPr="00C1013F">
          <w:rPr>
            <w:rFonts w:cs="Nazanin" w:hint="eastAsia"/>
            <w:sz w:val="20"/>
            <w:szCs w:val="20"/>
            <w:rtl/>
            <w:lang w:bidi="fa-IR"/>
            <w:rPrChange w:id="50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</w:t>
        </w:r>
        <w:r w:rsidRPr="00C1013F">
          <w:rPr>
            <w:rFonts w:cs="Nazanin"/>
            <w:sz w:val="20"/>
            <w:szCs w:val="20"/>
            <w:rtl/>
            <w:lang w:bidi="fa-IR"/>
            <w:rPrChange w:id="50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0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مرحله</w:t>
        </w:r>
        <w:r w:rsidRPr="00C1013F">
          <w:rPr>
            <w:rFonts w:cs="Nazanin"/>
            <w:sz w:val="20"/>
            <w:szCs w:val="20"/>
            <w:rtl/>
            <w:lang w:bidi="fa-IR"/>
            <w:rPrChange w:id="50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0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50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بعد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1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51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برنامه</w:t>
        </w:r>
        <w:r w:rsidRPr="00C1013F">
          <w:rPr>
            <w:rFonts w:cs="Nazanin"/>
            <w:sz w:val="20"/>
            <w:szCs w:val="20"/>
            <w:rtl/>
            <w:lang w:bidi="fa-IR"/>
            <w:rPrChange w:id="51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شروع</w:t>
        </w:r>
        <w:r w:rsidRPr="00C1013F">
          <w:rPr>
            <w:rFonts w:cs="Nazanin"/>
            <w:sz w:val="20"/>
            <w:szCs w:val="20"/>
            <w:rtl/>
            <w:lang w:bidi="fa-IR"/>
            <w:rPrChange w:id="51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به</w:t>
        </w:r>
        <w:r w:rsidRPr="00C1013F">
          <w:rPr>
            <w:rFonts w:cs="Nazanin"/>
            <w:sz w:val="20"/>
            <w:szCs w:val="20"/>
            <w:rtl/>
            <w:lang w:bidi="fa-IR"/>
            <w:rPrChange w:id="51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1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کار</w:t>
        </w:r>
        <w:r w:rsidRPr="00C1013F">
          <w:rPr>
            <w:rFonts w:cs="Nazanin"/>
            <w:sz w:val="20"/>
            <w:szCs w:val="20"/>
            <w:rtl/>
            <w:lang w:bidi="fa-IR"/>
            <w:rPrChange w:id="52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2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2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2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کند</w:t>
        </w:r>
        <w:r w:rsidRPr="00C1013F">
          <w:rPr>
            <w:rFonts w:cs="Nazanin"/>
            <w:sz w:val="20"/>
            <w:szCs w:val="20"/>
            <w:rtl/>
            <w:lang w:bidi="fa-IR"/>
            <w:rPrChange w:id="52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2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Pr="00C1013F">
          <w:rPr>
            <w:rFonts w:cs="Nazanin"/>
            <w:sz w:val="20"/>
            <w:szCs w:val="20"/>
            <w:rtl/>
            <w:lang w:bidi="fa-IR"/>
            <w:rPrChange w:id="52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2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دوباره</w:t>
        </w:r>
        <w:r w:rsidRPr="00C1013F">
          <w:rPr>
            <w:rFonts w:cs="Nazanin"/>
            <w:sz w:val="20"/>
            <w:szCs w:val="20"/>
            <w:rtl/>
            <w:lang w:bidi="fa-IR"/>
            <w:rPrChange w:id="52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2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از</w:t>
        </w:r>
        <w:r w:rsidRPr="00C1013F">
          <w:rPr>
            <w:rFonts w:cs="Nazanin"/>
            <w:sz w:val="20"/>
            <w:szCs w:val="20"/>
            <w:rtl/>
            <w:lang w:bidi="fa-IR"/>
            <w:rPrChange w:id="53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3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کاربر</w:t>
        </w:r>
        <w:r w:rsidRPr="00C1013F">
          <w:rPr>
            <w:rFonts w:cs="Nazanin"/>
            <w:sz w:val="20"/>
            <w:szCs w:val="20"/>
            <w:rtl/>
            <w:lang w:bidi="fa-IR"/>
            <w:rPrChange w:id="53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3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</w:t>
        </w:r>
      </w:ins>
      <w:ins w:id="534" w:author="ZAMIRAN" w:date="2024-12-25T08:26:00Z" w16du:dateUtc="2024-12-25T16:26:00Z">
        <w:r w:rsidRPr="00C1013F">
          <w:rPr>
            <w:rFonts w:cs="Nazanin" w:hint="eastAsia"/>
            <w:sz w:val="20"/>
            <w:szCs w:val="20"/>
            <w:rtl/>
            <w:lang w:bidi="fa-IR"/>
            <w:rPrChange w:id="53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خواست</w:t>
        </w:r>
        <w:r w:rsidRPr="00C1013F">
          <w:rPr>
            <w:rFonts w:cs="Nazanin"/>
            <w:sz w:val="20"/>
            <w:szCs w:val="20"/>
            <w:rtl/>
            <w:lang w:bidi="fa-IR"/>
            <w:rPrChange w:id="53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3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53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3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کند</w:t>
        </w:r>
        <w:r w:rsidRPr="00C1013F">
          <w:rPr>
            <w:rFonts w:cs="Nazanin"/>
            <w:sz w:val="20"/>
            <w:szCs w:val="20"/>
            <w:rtl/>
            <w:lang w:bidi="fa-IR"/>
            <w:rPrChange w:id="54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4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Pr="00C1013F">
          <w:rPr>
            <w:rFonts w:cs="Nazanin"/>
            <w:sz w:val="20"/>
            <w:szCs w:val="20"/>
            <w:rtl/>
            <w:lang w:bidi="fa-IR"/>
            <w:rPrChange w:id="54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4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تعداد</w:t>
        </w:r>
        <w:r w:rsidRPr="00C1013F">
          <w:rPr>
            <w:rFonts w:cs="Nazanin"/>
            <w:sz w:val="20"/>
            <w:szCs w:val="20"/>
            <w:rtl/>
            <w:lang w:bidi="fa-IR"/>
            <w:rPrChange w:id="54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4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ستون</w:t>
        </w:r>
        <w:r w:rsidRPr="00C1013F">
          <w:rPr>
            <w:rFonts w:cs="Nazanin"/>
            <w:sz w:val="20"/>
            <w:szCs w:val="20"/>
            <w:rtl/>
            <w:lang w:bidi="fa-IR"/>
            <w:rPrChange w:id="54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4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ها</w:t>
        </w:r>
        <w:r w:rsidRPr="00C1013F">
          <w:rPr>
            <w:rFonts w:cs="Nazanin"/>
            <w:sz w:val="20"/>
            <w:szCs w:val="20"/>
            <w:rtl/>
            <w:lang w:bidi="fa-IR"/>
            <w:rPrChange w:id="54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4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Pr="00C1013F">
          <w:rPr>
            <w:rFonts w:cs="Nazanin"/>
            <w:sz w:val="20"/>
            <w:szCs w:val="20"/>
            <w:rtl/>
            <w:lang w:bidi="fa-IR"/>
            <w:rPrChange w:id="55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5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مشخص</w:t>
        </w:r>
        <w:r w:rsidRPr="00C1013F">
          <w:rPr>
            <w:rFonts w:cs="Nazanin"/>
            <w:sz w:val="20"/>
            <w:szCs w:val="20"/>
            <w:rtl/>
            <w:lang w:bidi="fa-IR"/>
            <w:rPrChange w:id="55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55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</w:ins>
      <w:ins w:id="554" w:author="ZAMIRAN" w:date="2024-12-25T08:28:00Z" w16du:dateUtc="2024-12-25T16:28:00Z"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5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</w:t>
        </w:r>
      </w:ins>
      <w:ins w:id="556" w:author="ZAMIRAN" w:date="2024-12-25T09:01:00Z" w16du:dateUtc="2024-12-25T17:01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557" w:author="ZAMIRAN" w:date="2024-12-25T08:29:00Z" w16du:dateUtc="2024-12-25T16:29:00Z"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5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5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6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بعد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6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6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از</w:t>
        </w:r>
      </w:ins>
      <w:ins w:id="563" w:author="ZAMIRAN" w:date="2024-12-25T08:32:00Z" w16du:dateUtc="2024-12-25T16:32:00Z">
        <w:r w:rsidR="00434A9F" w:rsidRPr="00C1013F">
          <w:rPr>
            <w:rFonts w:cs="Nazanin"/>
            <w:sz w:val="20"/>
            <w:szCs w:val="20"/>
            <w:rtl/>
            <w:lang w:bidi="fa-IR"/>
            <w:rPrChange w:id="56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آن</w:t>
        </w:r>
      </w:ins>
      <w:ins w:id="565" w:author="ZAMIRAN" w:date="2024-12-25T09:01:00Z" w16du:dateUtc="2024-12-25T17:01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566" w:author="ZAMIRAN" w:date="2024-12-25T08:29:00Z" w16du:dateUtc="2024-12-25T16:29:00Z"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6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متغ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6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6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7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7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از نوع </w:t>
        </w:r>
        <w:r w:rsidR="00021D76" w:rsidRPr="00C1013F">
          <w:rPr>
            <w:rFonts w:cs="Nazanin"/>
            <w:sz w:val="20"/>
            <w:szCs w:val="20"/>
            <w:lang w:bidi="fa-IR"/>
            <w:rPrChange w:id="572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 xml:space="preserve">var 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7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با اسم </w:t>
        </w:r>
        <w:r w:rsidR="00021D76" w:rsidRPr="00C1013F">
          <w:rPr>
            <w:rFonts w:cs="Nazanin"/>
            <w:sz w:val="20"/>
            <w:szCs w:val="20"/>
            <w:lang w:bidi="fa-IR"/>
            <w:rPrChange w:id="574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cols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7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576" w:author="ZAMIRAN" w:date="2024-12-25T08:30:00Z" w16du:dateUtc="2024-12-25T16:30:00Z"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7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تعر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7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7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ف</w:t>
        </w:r>
        <w:r w:rsidR="00021D76" w:rsidRPr="00C1013F">
          <w:rPr>
            <w:rFonts w:cs="Nazanin"/>
            <w:sz w:val="20"/>
            <w:szCs w:val="20"/>
            <w:rtl/>
            <w:lang w:bidi="fa-IR"/>
            <w:rPrChange w:id="58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8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8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8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="00021D76" w:rsidRPr="00C1013F">
          <w:rPr>
            <w:rFonts w:cs="Nazanin" w:hint="cs"/>
            <w:sz w:val="20"/>
            <w:szCs w:val="20"/>
            <w:rtl/>
            <w:lang w:bidi="fa-IR"/>
            <w:rPrChange w:id="584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021D76" w:rsidRPr="00C1013F">
          <w:rPr>
            <w:rFonts w:cs="Nazanin" w:hint="eastAsia"/>
            <w:sz w:val="20"/>
            <w:szCs w:val="20"/>
            <w:rtl/>
            <w:lang w:bidi="fa-IR"/>
            <w:rPrChange w:id="58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</w:ins>
      <w:ins w:id="586" w:author="ZAMIRAN" w:date="2024-12-25T08:24:00Z" w16du:dateUtc="2024-12-25T16:24:00Z">
        <w:r w:rsidRPr="00C1013F">
          <w:rPr>
            <w:rFonts w:cs="Nazanin"/>
            <w:sz w:val="20"/>
            <w:szCs w:val="20"/>
            <w:lang w:bidi="fa-IR"/>
            <w:rPrChange w:id="587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 xml:space="preserve"> </w:t>
        </w:r>
      </w:ins>
      <w:ins w:id="588" w:author="ZAMIRAN" w:date="2024-12-25T08:32:00Z" w16du:dateUtc="2024-12-25T16:32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58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59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591" w:author="ZAMIRAN" w:date="2024-12-25T08:33:00Z" w16du:dateUtc="2024-12-25T16:33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59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مانند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59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قبل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594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59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از دستور </w:t>
        </w:r>
        <w:proofErr w:type="spellStart"/>
        <w:r w:rsidR="00434A9F" w:rsidRPr="00C1013F">
          <w:rPr>
            <w:rFonts w:cs="Nazanin"/>
            <w:sz w:val="20"/>
            <w:szCs w:val="20"/>
            <w:lang w:bidi="fa-IR"/>
            <w:rPrChange w:id="596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int.TryParse</w:t>
        </w:r>
        <w:proofErr w:type="spellEnd"/>
        <w:r w:rsidR="00434A9F" w:rsidRPr="00C1013F">
          <w:rPr>
            <w:rFonts w:cs="Nazanin"/>
            <w:sz w:val="20"/>
            <w:szCs w:val="20"/>
            <w:lang w:bidi="fa-IR"/>
            <w:rPrChange w:id="597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 xml:space="preserve"> </w:t>
        </w:r>
      </w:ins>
      <w:ins w:id="598" w:author="ZAMIRAN" w:date="2024-12-25T08:40:00Z" w16du:dateUtc="2024-12-25T16:40:00Z">
        <w:r w:rsidR="00434A9F" w:rsidRPr="00C1013F">
          <w:rPr>
            <w:rFonts w:cs="Nazanin"/>
            <w:sz w:val="20"/>
            <w:szCs w:val="20"/>
            <w:rtl/>
            <w:lang w:bidi="fa-IR"/>
            <w:rPrChange w:id="59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استفاده م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0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0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0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0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0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تا از </w:t>
        </w:r>
      </w:ins>
      <w:ins w:id="605" w:author="ZAMIRAN" w:date="2024-12-25T08:41:00Z" w16du:dateUtc="2024-12-25T16:41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0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خطاها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07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0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0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احتمال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1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1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1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جلوگ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13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1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15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1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1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1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1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</w:ins>
      <w:ins w:id="620" w:author="ZAMIRAN" w:date="2024-12-25T09:02:00Z" w16du:dateUtc="2024-12-25T17:02:00Z">
        <w:r w:rsidR="00C1013F" w:rsidRPr="00C1013F">
          <w:rPr>
            <w:rFonts w:cs="Nazanin"/>
            <w:color w:val="FF0000"/>
            <w:sz w:val="20"/>
            <w:szCs w:val="20"/>
            <w:rtl/>
            <w:lang w:bidi="fa-IR"/>
            <w:rPrChange w:id="621" w:author="ZAMIRAN" w:date="2024-12-25T09:02:00Z" w16du:dateUtc="2024-12-25T17:02:00Z">
              <w:rPr>
                <w:rFonts w:cs="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622" w:author="ZAMIRAN" w:date="2024-12-25T08:41:00Z" w16du:dateUtc="2024-12-25T16:41:00Z">
        <w:r w:rsidR="00434A9F" w:rsidRPr="00C1013F">
          <w:rPr>
            <w:rFonts w:cs="Nazanin" w:hint="eastAsia"/>
            <w:color w:val="FF0000"/>
            <w:sz w:val="20"/>
            <w:szCs w:val="20"/>
            <w:rtl/>
            <w:lang w:bidi="fa-IR"/>
            <w:rPrChange w:id="623" w:author="ZAMIRAN" w:date="2024-12-25T09:02:00Z" w16du:dateUtc="2024-12-25T17:02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،</w:t>
        </w:r>
      </w:ins>
      <w:ins w:id="624" w:author="ZAMIRAN" w:date="2024-12-25T09:02:00Z" w16du:dateUtc="2024-12-25T17:02:00Z">
        <w:r w:rsidR="00C1013F" w:rsidRPr="00C1013F">
          <w:rPr>
            <w:rFonts w:cs="Nazanin"/>
            <w:color w:val="FF0000"/>
            <w:sz w:val="20"/>
            <w:szCs w:val="20"/>
            <w:rtl/>
            <w:lang w:bidi="fa-IR"/>
            <w:rPrChange w:id="625" w:author="ZAMIRAN" w:date="2024-12-25T09:02:00Z" w16du:dateUtc="2024-12-25T17:02:00Z">
              <w:rPr>
                <w:rFonts w:cs="Nazanin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626" w:author="ZAMIRAN" w:date="2024-12-25T08:41:00Z" w16du:dateUtc="2024-12-25T16:41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2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بعد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2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از آن هم </w:t>
        </w:r>
      </w:ins>
      <w:ins w:id="629" w:author="ZAMIRAN" w:date="2024-12-25T08:43:00Z" w16du:dateUtc="2024-12-25T16:43:00Z"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3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از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3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632" w:author="ZAMIRAN" w:date="2024-12-25T08:41:00Z" w16du:dateUtc="2024-12-25T16:41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3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دستور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3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434A9F" w:rsidRPr="00C1013F">
          <w:rPr>
            <w:rFonts w:cs="Nazanin"/>
            <w:sz w:val="20"/>
            <w:szCs w:val="20"/>
            <w:lang w:bidi="fa-IR"/>
            <w:rPrChange w:id="635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if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3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637" w:author="ZAMIRAN" w:date="2024-12-25T08:42:00Z" w16du:dateUtc="2024-12-25T16:42:00Z"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3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برا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3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4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تع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4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4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4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شرط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44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4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استفاده م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4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4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4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4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5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که اگر ورود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5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5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کاربر اشتباه بود ا</w:t>
        </w:r>
        <w:r w:rsidR="00434A9F" w:rsidRPr="00C1013F">
          <w:rPr>
            <w:rFonts w:cs="Nazanin" w:hint="cs"/>
            <w:sz w:val="20"/>
            <w:szCs w:val="20"/>
            <w:rtl/>
            <w:lang w:bidi="fa-IR"/>
            <w:rPrChange w:id="653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434A9F" w:rsidRPr="00C1013F">
          <w:rPr>
            <w:rFonts w:cs="Nazanin" w:hint="eastAsia"/>
            <w:sz w:val="20"/>
            <w:szCs w:val="20"/>
            <w:rtl/>
            <w:lang w:bidi="fa-IR"/>
            <w:rPrChange w:id="65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</w:t>
        </w:r>
        <w:r w:rsidR="00434A9F" w:rsidRPr="00C1013F">
          <w:rPr>
            <w:rFonts w:cs="Nazanin"/>
            <w:sz w:val="20"/>
            <w:szCs w:val="20"/>
            <w:rtl/>
            <w:lang w:bidi="fa-IR"/>
            <w:rPrChange w:id="65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شرط اجرا شود و </w:t>
        </w:r>
      </w:ins>
      <w:ins w:id="656" w:author="ZAMIRAN" w:date="2024-12-25T08:43:00Z" w16du:dateUtc="2024-12-25T16:43:00Z"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5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به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5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کاربر بگو</w:t>
        </w:r>
        <w:r w:rsidR="00CE0F00" w:rsidRPr="00C1013F">
          <w:rPr>
            <w:rFonts w:cs="Nazanin" w:hint="cs"/>
            <w:sz w:val="20"/>
            <w:szCs w:val="20"/>
            <w:rtl/>
            <w:lang w:bidi="fa-IR"/>
            <w:rPrChange w:id="65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6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6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که ورود</w:t>
        </w:r>
        <w:r w:rsidR="00CE0F00" w:rsidRPr="00C1013F">
          <w:rPr>
            <w:rFonts w:cs="Nazanin" w:hint="cs"/>
            <w:sz w:val="20"/>
            <w:szCs w:val="20"/>
            <w:rtl/>
            <w:lang w:bidi="fa-IR"/>
            <w:rPrChange w:id="66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6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اش اشتباه است و </w:t>
        </w:r>
      </w:ins>
      <w:ins w:id="664" w:author="ZAMIRAN" w:date="2024-12-25T08:45:00Z" w16du:dateUtc="2024-12-25T16:45:00Z"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6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برنامه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6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6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6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6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ببندد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7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7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اگر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7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7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هم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7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7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7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7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ورود</w:t>
        </w:r>
        <w:r w:rsidR="00CE0F00" w:rsidRPr="00C1013F">
          <w:rPr>
            <w:rFonts w:cs="Nazanin" w:hint="cs"/>
            <w:sz w:val="20"/>
            <w:szCs w:val="20"/>
            <w:rtl/>
            <w:lang w:bidi="fa-IR"/>
            <w:rPrChange w:id="67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7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8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درست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8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8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بو</w:t>
        </w:r>
      </w:ins>
      <w:ins w:id="683" w:author="ZAMIRAN" w:date="2024-12-25T08:46:00Z" w16du:dateUtc="2024-12-25T16:46:00Z"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8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8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که متغ</w:t>
        </w:r>
        <w:r w:rsidR="00CE0F00" w:rsidRPr="00C1013F">
          <w:rPr>
            <w:rFonts w:cs="Nazanin" w:hint="cs"/>
            <w:sz w:val="20"/>
            <w:szCs w:val="20"/>
            <w:rtl/>
            <w:lang w:bidi="fa-IR"/>
            <w:rPrChange w:id="68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8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="00CE0F00" w:rsidRPr="00C1013F">
          <w:rPr>
            <w:rFonts w:cs="Nazanin"/>
            <w:sz w:val="20"/>
            <w:szCs w:val="20"/>
            <w:rtl/>
            <w:lang w:bidi="fa-IR"/>
            <w:rPrChange w:id="68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ما به اسم </w:t>
        </w:r>
        <w:proofErr w:type="spellStart"/>
        <w:r w:rsidR="00CE0F00" w:rsidRPr="00C1013F">
          <w:rPr>
            <w:rFonts w:cs="Nazanin"/>
            <w:sz w:val="20"/>
            <w:szCs w:val="20"/>
            <w:lang w:bidi="fa-IR"/>
            <w:rPrChange w:id="689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numberofcols</w:t>
        </w:r>
        <w:proofErr w:type="spellEnd"/>
        <w:r w:rsidR="00CE0F00" w:rsidRPr="00C1013F">
          <w:rPr>
            <w:rFonts w:cs="Nazanin"/>
            <w:sz w:val="20"/>
            <w:szCs w:val="20"/>
            <w:rtl/>
            <w:lang w:bidi="fa-IR"/>
            <w:rPrChange w:id="69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برنامه را ادامه م</w:t>
        </w:r>
        <w:r w:rsidR="00CE0F00" w:rsidRPr="00C1013F">
          <w:rPr>
            <w:rFonts w:cs="Nazanin" w:hint="cs"/>
            <w:sz w:val="20"/>
            <w:szCs w:val="20"/>
            <w:rtl/>
            <w:lang w:bidi="fa-IR"/>
            <w:rPrChange w:id="69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="00CE0F00" w:rsidRPr="00C1013F">
          <w:rPr>
            <w:rFonts w:cs="Nazanin" w:hint="eastAsia"/>
            <w:sz w:val="20"/>
            <w:szCs w:val="20"/>
            <w:rtl/>
            <w:lang w:bidi="fa-IR"/>
            <w:rPrChange w:id="69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دهد</w:t>
        </w:r>
        <w:r w:rsidR="00CE0F00" w:rsidRPr="00C1013F">
          <w:rPr>
            <w:rFonts w:cs="Nazanin"/>
            <w:color w:val="FF0000"/>
            <w:sz w:val="20"/>
            <w:szCs w:val="20"/>
            <w:rtl/>
            <w:lang w:bidi="fa-IR"/>
            <w:rPrChange w:id="693" w:author="ZAMIRAN" w:date="2024-12-25T09:02:00Z" w16du:dateUtc="2024-12-25T17:02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049058F1" w14:textId="69C24A66" w:rsidR="00CE0F00" w:rsidRPr="00C1013F" w:rsidRDefault="00CE0F00" w:rsidP="00CE0F00">
      <w:pPr>
        <w:bidi/>
        <w:rPr>
          <w:ins w:id="694" w:author="ZAMIRAN" w:date="2024-12-25T08:52:00Z" w16du:dateUtc="2024-12-25T16:52:00Z"/>
          <w:rFonts w:cs="Nazanin"/>
          <w:sz w:val="20"/>
          <w:szCs w:val="20"/>
          <w:rtl/>
          <w:lang w:bidi="fa-IR"/>
          <w:rPrChange w:id="695" w:author="ZAMIRAN" w:date="2024-12-25T08:59:00Z" w16du:dateUtc="2024-12-25T16:59:00Z">
            <w:rPr>
              <w:ins w:id="696" w:author="ZAMIRAN" w:date="2024-12-25T08:52:00Z" w16du:dateUtc="2024-12-25T16:52:00Z"/>
              <w:rFonts w:cs="Calibri"/>
              <w:sz w:val="20"/>
              <w:szCs w:val="20"/>
              <w:rtl/>
              <w:lang w:bidi="fa-IR"/>
            </w:rPr>
          </w:rPrChange>
        </w:rPr>
      </w:pPr>
      <w:ins w:id="697" w:author="ZAMIRAN" w:date="2024-12-25T08:48:00Z" w16du:dateUtc="2024-12-25T16:48:00Z">
        <w:r w:rsidRPr="00C1013F">
          <w:rPr>
            <w:rFonts w:cs="Nazanin" w:hint="eastAsia"/>
            <w:sz w:val="20"/>
            <w:szCs w:val="20"/>
            <w:rtl/>
            <w:lang w:bidi="fa-IR"/>
            <w:rPrChange w:id="69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حالا</w:t>
        </w:r>
        <w:r w:rsidRPr="00C1013F">
          <w:rPr>
            <w:rFonts w:cs="Nazanin"/>
            <w:sz w:val="20"/>
            <w:szCs w:val="20"/>
            <w:rtl/>
            <w:lang w:bidi="fa-IR"/>
            <w:rPrChange w:id="69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700" w:author="ZAMIRAN" w:date="2024-12-25T08:49:00Z" w16du:dateUtc="2024-12-25T16:49:00Z">
        <w:r w:rsidRPr="00C1013F">
          <w:rPr>
            <w:rFonts w:cs="Nazanin" w:hint="eastAsia"/>
            <w:sz w:val="20"/>
            <w:szCs w:val="20"/>
            <w:rtl/>
            <w:lang w:bidi="fa-IR"/>
            <w:rPrChange w:id="70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با</w:t>
        </w:r>
        <w:r w:rsidRPr="00C1013F">
          <w:rPr>
            <w:rFonts w:cs="Nazanin"/>
            <w:sz w:val="20"/>
            <w:szCs w:val="20"/>
            <w:rtl/>
            <w:lang w:bidi="fa-IR"/>
            <w:rPrChange w:id="70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دستور </w:t>
        </w:r>
      </w:ins>
      <w:ins w:id="703" w:author="ZAMIRAN" w:date="2024-12-25T09:02:00Z" w16du:dateUtc="2024-12-25T17:02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704" w:author="ZAMIRAN" w:date="2024-12-25T08:49:00Z">
        <w:r w:rsidRPr="00C1013F">
          <w:rPr>
            <w:rFonts w:cs="Nazanin"/>
            <w:sz w:val="20"/>
            <w:szCs w:val="20"/>
            <w:lang w:bidi="fa-IR"/>
            <w:rPrChange w:id="705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int[,] matrix = new int[</w:t>
        </w:r>
        <w:proofErr w:type="spellStart"/>
        <w:r w:rsidRPr="00C1013F">
          <w:rPr>
            <w:rFonts w:cs="Nazanin"/>
            <w:sz w:val="20"/>
            <w:szCs w:val="20"/>
            <w:lang w:bidi="fa-IR"/>
            <w:rPrChange w:id="706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numberofrows</w:t>
        </w:r>
        <w:proofErr w:type="spellEnd"/>
        <w:r w:rsidRPr="00C1013F">
          <w:rPr>
            <w:rFonts w:cs="Nazanin"/>
            <w:sz w:val="20"/>
            <w:szCs w:val="20"/>
            <w:lang w:bidi="fa-IR"/>
            <w:rPrChange w:id="707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 xml:space="preserve">, </w:t>
        </w:r>
        <w:proofErr w:type="spellStart"/>
        <w:r w:rsidRPr="00C1013F">
          <w:rPr>
            <w:rFonts w:cs="Nazanin"/>
            <w:sz w:val="20"/>
            <w:szCs w:val="20"/>
            <w:lang w:bidi="fa-IR"/>
            <w:rPrChange w:id="708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numberofcols</w:t>
        </w:r>
        <w:proofErr w:type="spellEnd"/>
        <w:r w:rsidRPr="00C1013F">
          <w:rPr>
            <w:rFonts w:cs="Nazanin"/>
            <w:sz w:val="20"/>
            <w:szCs w:val="20"/>
            <w:lang w:bidi="fa-IR"/>
            <w:rPrChange w:id="709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];</w:t>
        </w:r>
      </w:ins>
      <w:ins w:id="710" w:author="ZAMIRAN" w:date="2024-12-25T08:49:00Z" w16du:dateUtc="2024-12-25T16:49:00Z">
        <w:r w:rsidRPr="00C1013F">
          <w:rPr>
            <w:rFonts w:cs="Nazanin"/>
            <w:sz w:val="20"/>
            <w:szCs w:val="20"/>
            <w:rtl/>
            <w:lang w:bidi="fa-IR"/>
            <w:rPrChange w:id="71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712" w:author="ZAMIRAN" w:date="2024-12-25T09:02:00Z" w16du:dateUtc="2024-12-25T17:02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713" w:author="ZAMIRAN" w:date="2024-12-25T08:49:00Z" w16du:dateUtc="2024-12-25T16:49:00Z">
        <w:r w:rsidRPr="00C1013F">
          <w:rPr>
            <w:rFonts w:cs="Nazanin" w:hint="eastAsia"/>
            <w:sz w:val="20"/>
            <w:szCs w:val="20"/>
            <w:rtl/>
            <w:lang w:bidi="fa-IR"/>
            <w:rPrChange w:id="71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شکل</w:t>
        </w:r>
        <w:r w:rsidRPr="00C1013F">
          <w:rPr>
            <w:rFonts w:cs="Nazanin"/>
            <w:sz w:val="20"/>
            <w:szCs w:val="20"/>
            <w:rtl/>
            <w:lang w:bidi="fa-IR"/>
            <w:rPrChange w:id="71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1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</w:ins>
      <w:ins w:id="717" w:author="ZAMIRAN" w:date="2024-12-25T08:50:00Z" w16du:dateUtc="2024-12-25T16:50:00Z">
        <w:r w:rsidRPr="00C1013F">
          <w:rPr>
            <w:rFonts w:cs="Nazanin" w:hint="eastAsia"/>
            <w:sz w:val="20"/>
            <w:szCs w:val="20"/>
            <w:rtl/>
            <w:lang w:bidi="fa-IR"/>
            <w:rPrChange w:id="71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اتر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1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2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کس</w:t>
        </w:r>
        <w:r w:rsidRPr="00C1013F">
          <w:rPr>
            <w:rFonts w:cs="Nazanin"/>
            <w:sz w:val="20"/>
            <w:szCs w:val="20"/>
            <w:rtl/>
            <w:lang w:bidi="fa-IR"/>
            <w:rPrChange w:id="72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2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Pr="00C1013F">
          <w:rPr>
            <w:rFonts w:cs="Nazanin"/>
            <w:sz w:val="20"/>
            <w:szCs w:val="20"/>
            <w:rtl/>
            <w:lang w:bidi="fa-IR"/>
            <w:rPrChange w:id="72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2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مشخص</w:t>
        </w:r>
        <w:r w:rsidRPr="00C1013F">
          <w:rPr>
            <w:rFonts w:cs="Nazanin"/>
            <w:sz w:val="20"/>
            <w:szCs w:val="20"/>
            <w:rtl/>
            <w:lang w:bidi="fa-IR"/>
            <w:rPrChange w:id="72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2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27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2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2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3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73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3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</w:t>
        </w:r>
        <w:r w:rsidRPr="00C1013F">
          <w:rPr>
            <w:rFonts w:cs="Nazanin"/>
            <w:sz w:val="20"/>
            <w:szCs w:val="20"/>
            <w:rtl/>
            <w:lang w:bidi="fa-IR"/>
            <w:rPrChange w:id="73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3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متغ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35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3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Pr="00C1013F">
          <w:rPr>
            <w:rFonts w:cs="Nazanin"/>
            <w:sz w:val="20"/>
            <w:szCs w:val="20"/>
            <w:rtl/>
            <w:lang w:bidi="fa-IR"/>
            <w:rPrChange w:id="73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3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ها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3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74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4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مربوطه</w:t>
        </w:r>
        <w:r w:rsidRPr="00C1013F">
          <w:rPr>
            <w:rFonts w:cs="Nazanin"/>
            <w:sz w:val="20"/>
            <w:szCs w:val="20"/>
            <w:rtl/>
            <w:lang w:bidi="fa-IR"/>
            <w:rPrChange w:id="74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4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Pr="00C1013F">
          <w:rPr>
            <w:rFonts w:cs="Nazanin"/>
            <w:sz w:val="20"/>
            <w:szCs w:val="20"/>
            <w:rtl/>
            <w:lang w:bidi="fa-IR"/>
            <w:rPrChange w:id="74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4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کاربر</w:t>
        </w:r>
        <w:r w:rsidRPr="00C1013F">
          <w:rPr>
            <w:rFonts w:cs="Nazanin"/>
            <w:sz w:val="20"/>
            <w:szCs w:val="20"/>
            <w:rtl/>
            <w:lang w:bidi="fa-IR"/>
            <w:rPrChange w:id="74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4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</w:t>
        </w:r>
        <w:r w:rsidRPr="00C1013F">
          <w:rPr>
            <w:rFonts w:cs="Nazanin"/>
            <w:sz w:val="20"/>
            <w:szCs w:val="20"/>
            <w:rtl/>
            <w:lang w:bidi="fa-IR"/>
            <w:rPrChange w:id="74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4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آنها</w:t>
        </w:r>
        <w:r w:rsidRPr="00C1013F">
          <w:rPr>
            <w:rFonts w:cs="Nazanin"/>
            <w:sz w:val="20"/>
            <w:szCs w:val="20"/>
            <w:rtl/>
            <w:lang w:bidi="fa-IR"/>
            <w:rPrChange w:id="75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5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عددگذار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5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75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5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است</w:t>
        </w:r>
        <w:r w:rsidRPr="00C1013F">
          <w:rPr>
            <w:rFonts w:cs="Nazanin"/>
            <w:sz w:val="20"/>
            <w:szCs w:val="20"/>
            <w:rtl/>
            <w:lang w:bidi="fa-IR"/>
            <w:rPrChange w:id="75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5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Pr="00C1013F">
          <w:rPr>
            <w:rFonts w:cs="Nazanin"/>
            <w:sz w:val="20"/>
            <w:szCs w:val="20"/>
            <w:rtl/>
            <w:lang w:bidi="fa-IR"/>
            <w:rPrChange w:id="75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5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درون</w:t>
        </w:r>
        <w:r w:rsidRPr="00C1013F">
          <w:rPr>
            <w:rFonts w:cs="Nazanin"/>
            <w:sz w:val="20"/>
            <w:szCs w:val="20"/>
            <w:rtl/>
            <w:lang w:bidi="fa-IR"/>
            <w:rPrChange w:id="75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6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آن</w:t>
        </w:r>
        <w:r w:rsidRPr="00C1013F">
          <w:rPr>
            <w:rFonts w:cs="Nazanin"/>
            <w:sz w:val="20"/>
            <w:szCs w:val="20"/>
            <w:rtl/>
            <w:lang w:bidi="fa-IR"/>
            <w:rPrChange w:id="76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6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قرار</w:t>
        </w:r>
        <w:r w:rsidRPr="00C1013F">
          <w:rPr>
            <w:rFonts w:cs="Nazanin"/>
            <w:sz w:val="20"/>
            <w:szCs w:val="20"/>
            <w:rtl/>
            <w:lang w:bidi="fa-IR"/>
            <w:rPrChange w:id="76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6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65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6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ده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67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6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76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7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سپس</w:t>
        </w:r>
        <w:r w:rsidRPr="00C1013F">
          <w:rPr>
            <w:rFonts w:cs="Nazanin"/>
            <w:sz w:val="20"/>
            <w:szCs w:val="20"/>
            <w:rtl/>
            <w:lang w:bidi="fa-IR"/>
            <w:rPrChange w:id="77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7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با</w:t>
        </w:r>
        <w:r w:rsidRPr="00C1013F">
          <w:rPr>
            <w:rFonts w:cs="Nazanin"/>
            <w:sz w:val="20"/>
            <w:szCs w:val="20"/>
            <w:rtl/>
            <w:lang w:bidi="fa-IR"/>
            <w:rPrChange w:id="77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7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دستور</w:t>
        </w:r>
      </w:ins>
      <w:ins w:id="775" w:author="ZAMIRAN" w:date="2024-12-25T09:02:00Z" w16du:dateUtc="2024-12-25T17:02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776" w:author="ZAMIRAN" w:date="2024-12-25T08:50:00Z" w16du:dateUtc="2024-12-25T16:50:00Z">
        <w:r w:rsidRPr="00C1013F">
          <w:rPr>
            <w:rFonts w:cs="Nazanin"/>
            <w:sz w:val="20"/>
            <w:szCs w:val="20"/>
            <w:rtl/>
            <w:lang w:bidi="fa-IR"/>
            <w:rPrChange w:id="77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778" w:author="ZAMIRAN" w:date="2024-12-25T08:51:00Z">
        <w:r w:rsidRPr="00C1013F">
          <w:rPr>
            <w:rFonts w:cs="Nazanin"/>
            <w:sz w:val="20"/>
            <w:szCs w:val="20"/>
            <w:lang w:bidi="fa-IR"/>
            <w:rPrChange w:id="779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Random rand = new Random();</w:t>
        </w:r>
      </w:ins>
      <w:ins w:id="780" w:author="ZAMIRAN" w:date="2024-12-25T08:51:00Z" w16du:dateUtc="2024-12-25T16:51:00Z">
        <w:r w:rsidRPr="00C1013F">
          <w:rPr>
            <w:rFonts w:cs="Nazanin"/>
            <w:sz w:val="20"/>
            <w:szCs w:val="20"/>
            <w:rtl/>
            <w:lang w:bidi="fa-IR"/>
            <w:rPrChange w:id="78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782" w:author="ZAMIRAN" w:date="2024-12-25T09:02:00Z" w16du:dateUtc="2024-12-25T17:02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783" w:author="ZAMIRAN" w:date="2024-12-25T08:51:00Z" w16du:dateUtc="2024-12-25T16:51:00Z">
        <w:r w:rsidRPr="00C1013F">
          <w:rPr>
            <w:rFonts w:cs="Nazanin" w:hint="eastAsia"/>
            <w:sz w:val="20"/>
            <w:szCs w:val="20"/>
            <w:rtl/>
            <w:lang w:bidi="fa-IR"/>
            <w:rPrChange w:id="78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به</w:t>
        </w:r>
        <w:r w:rsidRPr="00C1013F">
          <w:rPr>
            <w:rFonts w:cs="Nazanin"/>
            <w:sz w:val="20"/>
            <w:szCs w:val="20"/>
            <w:rtl/>
            <w:lang w:bidi="fa-IR"/>
            <w:rPrChange w:id="78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برنامه 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8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8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گو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8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8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79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که عدد ها را به صورت رندوم درون ماتر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9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9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کس</w:t>
        </w:r>
        <w:r w:rsidRPr="00C1013F">
          <w:rPr>
            <w:rFonts w:cs="Nazanin"/>
            <w:sz w:val="20"/>
            <w:szCs w:val="20"/>
            <w:rtl/>
            <w:lang w:bidi="fa-IR"/>
            <w:rPrChange w:id="79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794" w:author="ZAMIRAN" w:date="2024-12-25T08:52:00Z" w16du:dateUtc="2024-12-25T16:52:00Z">
        <w:r w:rsidRPr="00C1013F">
          <w:rPr>
            <w:rFonts w:cs="Nazanin" w:hint="eastAsia"/>
            <w:sz w:val="20"/>
            <w:szCs w:val="20"/>
            <w:rtl/>
            <w:lang w:bidi="fa-IR"/>
            <w:rPrChange w:id="79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ما</w:t>
        </w:r>
        <w:r w:rsidRPr="00C1013F">
          <w:rPr>
            <w:rFonts w:cs="Nazanin"/>
            <w:sz w:val="20"/>
            <w:szCs w:val="20"/>
            <w:rtl/>
            <w:lang w:bidi="fa-IR"/>
            <w:rPrChange w:id="79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79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جاگذار</w:t>
        </w:r>
        <w:r w:rsidRPr="00C1013F">
          <w:rPr>
            <w:rFonts w:cs="Nazanin" w:hint="cs"/>
            <w:sz w:val="20"/>
            <w:szCs w:val="20"/>
            <w:rtl/>
            <w:lang w:bidi="fa-IR"/>
            <w:rPrChange w:id="79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79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0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کند</w:t>
        </w:r>
        <w:r w:rsidRPr="00C1013F">
          <w:rPr>
            <w:rFonts w:cs="Nazanin"/>
            <w:color w:val="FF0000"/>
            <w:sz w:val="20"/>
            <w:szCs w:val="20"/>
            <w:rtl/>
            <w:lang w:bidi="fa-IR"/>
            <w:rPrChange w:id="801" w:author="ZAMIRAN" w:date="2024-12-25T09:02:00Z" w16du:dateUtc="2024-12-25T17:02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6D9C3F4E" w14:textId="5D79B9D9" w:rsidR="00CE0F00" w:rsidRPr="00C1013F" w:rsidRDefault="00442DBF" w:rsidP="00CE0F00">
      <w:pPr>
        <w:bidi/>
        <w:rPr>
          <w:ins w:id="802" w:author="ZAMIRAN" w:date="2024-12-25T08:54:00Z" w16du:dateUtc="2024-12-25T16:54:00Z"/>
          <w:rFonts w:cs="Nazanin"/>
          <w:sz w:val="20"/>
          <w:szCs w:val="20"/>
          <w:rtl/>
          <w:lang w:bidi="fa-IR"/>
          <w:rPrChange w:id="803" w:author="ZAMIRAN" w:date="2024-12-25T08:59:00Z" w16du:dateUtc="2024-12-25T16:59:00Z">
            <w:rPr>
              <w:ins w:id="804" w:author="ZAMIRAN" w:date="2024-12-25T08:54:00Z" w16du:dateUtc="2024-12-25T16:54:00Z"/>
              <w:rFonts w:cs="Calibri"/>
              <w:sz w:val="20"/>
              <w:szCs w:val="20"/>
              <w:rtl/>
              <w:lang w:bidi="fa-IR"/>
            </w:rPr>
          </w:rPrChange>
        </w:rPr>
      </w:pPr>
      <w:ins w:id="805" w:author="ZAMIRAN" w:date="2024-12-25T08:53:00Z" w16du:dateUtc="2024-12-25T16:53:00Z">
        <w:r w:rsidRPr="00C1013F">
          <w:rPr>
            <w:rFonts w:cs="Nazanin" w:hint="eastAsia"/>
            <w:sz w:val="20"/>
            <w:szCs w:val="20"/>
            <w:rtl/>
            <w:lang w:bidi="fa-IR"/>
            <w:rPrChange w:id="80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حالا</w:t>
        </w:r>
        <w:r w:rsidRPr="00C1013F">
          <w:rPr>
            <w:rFonts w:cs="Nazanin"/>
            <w:sz w:val="20"/>
            <w:szCs w:val="20"/>
            <w:rtl/>
            <w:lang w:bidi="fa-IR"/>
            <w:rPrChange w:id="80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با استفاده از حلقه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0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80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/>
            <w:sz w:val="20"/>
            <w:szCs w:val="20"/>
            <w:lang w:bidi="fa-IR"/>
            <w:rPrChange w:id="810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for</w:t>
        </w:r>
        <w:r w:rsidRPr="00C1013F">
          <w:rPr>
            <w:rFonts w:cs="Nazanin"/>
            <w:sz w:val="20"/>
            <w:szCs w:val="20"/>
            <w:rtl/>
            <w:lang w:bidi="fa-IR"/>
            <w:rPrChange w:id="81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تعداد تکرار اجرا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1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81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برنامه </w:t>
        </w:r>
      </w:ins>
      <w:ins w:id="814" w:author="ZAMIRAN" w:date="2024-12-25T08:54:00Z" w16du:dateUtc="2024-12-25T16:54:00Z">
        <w:r w:rsidRPr="00C1013F">
          <w:rPr>
            <w:rFonts w:cs="Nazanin" w:hint="eastAsia"/>
            <w:sz w:val="20"/>
            <w:szCs w:val="20"/>
            <w:rtl/>
            <w:lang w:bidi="fa-IR"/>
            <w:rPrChange w:id="81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مشخص</w:t>
        </w:r>
        <w:r w:rsidRPr="00C1013F">
          <w:rPr>
            <w:rFonts w:cs="Nazanin"/>
            <w:sz w:val="20"/>
            <w:szCs w:val="20"/>
            <w:rtl/>
            <w:lang w:bidi="fa-IR"/>
            <w:rPrChange w:id="81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1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1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1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2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2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82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2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</w:t>
        </w:r>
        <w:r w:rsidRPr="00C1013F">
          <w:rPr>
            <w:rFonts w:cs="Nazanin"/>
            <w:sz w:val="20"/>
            <w:szCs w:val="20"/>
            <w:rtl/>
            <w:lang w:bidi="fa-IR"/>
            <w:rPrChange w:id="82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2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با</w:t>
        </w:r>
        <w:r w:rsidRPr="00C1013F">
          <w:rPr>
            <w:rFonts w:cs="Nazanin"/>
            <w:sz w:val="20"/>
            <w:szCs w:val="20"/>
            <w:rtl/>
            <w:lang w:bidi="fa-IR"/>
            <w:rPrChange w:id="82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2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حلقه</w:t>
        </w:r>
        <w:r w:rsidRPr="00C1013F">
          <w:rPr>
            <w:rFonts w:cs="Nazanin"/>
            <w:sz w:val="20"/>
            <w:szCs w:val="20"/>
            <w:rtl/>
            <w:lang w:bidi="fa-IR"/>
            <w:rPrChange w:id="82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2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3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83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3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33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3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گر</w:t>
        </w:r>
        <w:r w:rsidRPr="00C1013F">
          <w:rPr>
            <w:rFonts w:cs="Nazanin"/>
            <w:sz w:val="20"/>
            <w:szCs w:val="20"/>
            <w:rtl/>
            <w:lang w:bidi="fa-IR"/>
            <w:rPrChange w:id="83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3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مشخص</w:t>
        </w:r>
        <w:r w:rsidRPr="00C1013F">
          <w:rPr>
            <w:rFonts w:cs="Nazanin"/>
            <w:sz w:val="20"/>
            <w:szCs w:val="20"/>
            <w:rtl/>
            <w:lang w:bidi="fa-IR"/>
            <w:rPrChange w:id="83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3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3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4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41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4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84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4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که</w:t>
        </w:r>
        <w:r w:rsidRPr="00C1013F">
          <w:rPr>
            <w:rFonts w:cs="Nazanin"/>
            <w:sz w:val="20"/>
            <w:szCs w:val="20"/>
            <w:rtl/>
            <w:lang w:bidi="fa-IR"/>
            <w:rPrChange w:id="84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4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47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4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</w:t>
        </w:r>
        <w:r w:rsidRPr="00C1013F">
          <w:rPr>
            <w:rFonts w:cs="Nazanin"/>
            <w:sz w:val="20"/>
            <w:szCs w:val="20"/>
            <w:rtl/>
            <w:lang w:bidi="fa-IR"/>
            <w:rPrChange w:id="84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5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اعداد</w:t>
        </w:r>
        <w:r w:rsidRPr="00C1013F">
          <w:rPr>
            <w:rFonts w:cs="Nazanin"/>
            <w:sz w:val="20"/>
            <w:szCs w:val="20"/>
            <w:rtl/>
            <w:lang w:bidi="fa-IR"/>
            <w:rPrChange w:id="85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5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رندوم</w:t>
        </w:r>
        <w:r w:rsidRPr="00C1013F">
          <w:rPr>
            <w:rFonts w:cs="Nazanin"/>
            <w:sz w:val="20"/>
            <w:szCs w:val="20"/>
            <w:rtl/>
            <w:lang w:bidi="fa-IR"/>
            <w:rPrChange w:id="853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54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ما</w:t>
        </w:r>
        <w:r w:rsidRPr="00C1013F">
          <w:rPr>
            <w:rFonts w:cs="Nazanin"/>
            <w:sz w:val="20"/>
            <w:szCs w:val="20"/>
            <w:rtl/>
            <w:lang w:bidi="fa-IR"/>
            <w:rPrChange w:id="85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56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</w:t>
        </w:r>
        <w:r w:rsidRPr="00C1013F">
          <w:rPr>
            <w:rFonts w:cs="Nazanin"/>
            <w:sz w:val="20"/>
            <w:szCs w:val="20"/>
            <w:rtl/>
            <w:lang w:bidi="fa-IR"/>
            <w:rPrChange w:id="857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5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چه</w:t>
        </w:r>
        <w:r w:rsidRPr="00C1013F">
          <w:rPr>
            <w:rFonts w:cs="Nazanin"/>
            <w:sz w:val="20"/>
            <w:szCs w:val="20"/>
            <w:rtl/>
            <w:lang w:bidi="fa-IR"/>
            <w:rPrChange w:id="85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60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بازه</w:t>
        </w:r>
        <w:r w:rsidRPr="00C1013F">
          <w:rPr>
            <w:rFonts w:cs="Nazanin"/>
            <w:sz w:val="20"/>
            <w:szCs w:val="20"/>
            <w:rtl/>
            <w:lang w:bidi="fa-IR"/>
            <w:rPrChange w:id="861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62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63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86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6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قرار</w:t>
        </w:r>
        <w:r w:rsidRPr="00C1013F">
          <w:rPr>
            <w:rFonts w:cs="Nazanin"/>
            <w:sz w:val="20"/>
            <w:szCs w:val="20"/>
            <w:rtl/>
            <w:lang w:bidi="fa-IR"/>
            <w:rPrChange w:id="86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6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داشته</w:t>
        </w:r>
        <w:r w:rsidRPr="00C1013F">
          <w:rPr>
            <w:rFonts w:cs="Nazanin"/>
            <w:sz w:val="20"/>
            <w:szCs w:val="20"/>
            <w:rtl/>
            <w:lang w:bidi="fa-IR"/>
            <w:rPrChange w:id="86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6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باشند</w:t>
        </w:r>
        <w:r w:rsidRPr="00C1013F">
          <w:rPr>
            <w:rFonts w:cs="Nazanin"/>
            <w:color w:val="FF0000"/>
            <w:sz w:val="20"/>
            <w:szCs w:val="20"/>
            <w:rtl/>
            <w:lang w:bidi="fa-IR"/>
            <w:rPrChange w:id="870" w:author="ZAMIRAN" w:date="2024-12-25T09:02:00Z" w16du:dateUtc="2024-12-25T17:02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7942ACDB" w14:textId="405EE8D5" w:rsidR="00442DBF" w:rsidRDefault="00442DBF" w:rsidP="00442DBF">
      <w:pPr>
        <w:bidi/>
        <w:rPr>
          <w:ins w:id="871" w:author="ZAMIRAN" w:date="2025-01-04T23:00:00Z" w16du:dateUtc="2025-01-05T07:00:00Z"/>
          <w:rFonts w:cs="Nazanin"/>
          <w:color w:val="FF0000"/>
          <w:sz w:val="20"/>
          <w:szCs w:val="20"/>
          <w:lang w:bidi="fa-IR"/>
        </w:rPr>
      </w:pPr>
      <w:ins w:id="872" w:author="ZAMIRAN" w:date="2024-12-25T08:54:00Z" w16du:dateUtc="2024-12-25T16:54:00Z">
        <w:r w:rsidRPr="00C1013F">
          <w:rPr>
            <w:rFonts w:cs="Nazanin" w:hint="eastAsia"/>
            <w:sz w:val="20"/>
            <w:szCs w:val="20"/>
            <w:rtl/>
            <w:lang w:bidi="fa-IR"/>
            <w:rPrChange w:id="87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</w:t>
        </w:r>
      </w:ins>
      <w:ins w:id="874" w:author="ZAMIRAN" w:date="2024-12-25T08:55:00Z" w16du:dateUtc="2024-12-25T16:55:00Z">
        <w:r w:rsidRPr="00C1013F">
          <w:rPr>
            <w:rFonts w:cs="Nazanin" w:hint="eastAsia"/>
            <w:sz w:val="20"/>
            <w:szCs w:val="20"/>
            <w:rtl/>
            <w:lang w:bidi="fa-IR"/>
            <w:rPrChange w:id="87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</w:t>
        </w:r>
        <w:r w:rsidRPr="00C1013F">
          <w:rPr>
            <w:rFonts w:cs="Nazanin"/>
            <w:sz w:val="20"/>
            <w:szCs w:val="20"/>
            <w:rtl/>
            <w:lang w:bidi="fa-IR"/>
            <w:rPrChange w:id="87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آخر هم </w:t>
        </w:r>
      </w:ins>
      <w:ins w:id="877" w:author="ZAMIRAN" w:date="2024-12-25T08:56:00Z" w16du:dateUtc="2024-12-25T16:56:00Z">
        <w:r w:rsidRPr="00C1013F">
          <w:rPr>
            <w:rFonts w:cs="Nazanin" w:hint="eastAsia"/>
            <w:sz w:val="20"/>
            <w:szCs w:val="20"/>
            <w:rtl/>
            <w:lang w:bidi="fa-IR"/>
            <w:rPrChange w:id="87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در</w:t>
        </w:r>
        <w:r w:rsidRPr="00C1013F">
          <w:rPr>
            <w:rFonts w:cs="Nazanin"/>
            <w:sz w:val="20"/>
            <w:szCs w:val="20"/>
            <w:rtl/>
            <w:lang w:bidi="fa-IR"/>
            <w:rPrChange w:id="87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80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8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</w:t>
        </w:r>
        <w:r w:rsidRPr="00C1013F">
          <w:rPr>
            <w:rFonts w:cs="Nazanin"/>
            <w:sz w:val="20"/>
            <w:szCs w:val="20"/>
            <w:rtl/>
            <w:lang w:bidi="fa-IR"/>
            <w:rPrChange w:id="88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حلقه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83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88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/>
            <w:sz w:val="20"/>
            <w:szCs w:val="20"/>
            <w:lang w:bidi="fa-IR"/>
            <w:rPrChange w:id="885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for</w:t>
        </w:r>
        <w:r w:rsidRPr="00C1013F">
          <w:rPr>
            <w:rFonts w:cs="Nazanin"/>
            <w:sz w:val="20"/>
            <w:szCs w:val="20"/>
            <w:rtl/>
            <w:lang w:bidi="fa-IR"/>
            <w:rPrChange w:id="88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د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87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888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گر</w:t>
        </w:r>
        <w:r w:rsidRPr="00C1013F">
          <w:rPr>
            <w:rFonts w:cs="Nazanin"/>
            <w:sz w:val="20"/>
            <w:szCs w:val="20"/>
            <w:rtl/>
            <w:lang w:bidi="fa-IR"/>
            <w:rPrChange w:id="889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با دستور </w:t>
        </w:r>
      </w:ins>
      <w:proofErr w:type="spellStart"/>
      <w:ins w:id="890" w:author="ZAMIRAN" w:date="2024-12-25T08:56:00Z">
        <w:r w:rsidRPr="00C1013F">
          <w:rPr>
            <w:rFonts w:cs="Nazanin"/>
            <w:sz w:val="20"/>
            <w:szCs w:val="20"/>
            <w:lang w:bidi="fa-IR"/>
            <w:rPrChange w:id="891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Console.Write</w:t>
        </w:r>
        <w:proofErr w:type="spellEnd"/>
        <w:r w:rsidRPr="00C1013F">
          <w:rPr>
            <w:rFonts w:cs="Nazanin"/>
            <w:sz w:val="20"/>
            <w:szCs w:val="20"/>
            <w:lang w:bidi="fa-IR"/>
            <w:rPrChange w:id="892" w:author="ZAMIRAN" w:date="2024-12-25T08:59:00Z" w16du:dateUtc="2024-12-25T16:59:00Z">
              <w:rPr>
                <w:rFonts w:cs="Calibri"/>
                <w:sz w:val="20"/>
                <w:szCs w:val="20"/>
                <w:lang w:bidi="fa-IR"/>
              </w:rPr>
            </w:rPrChange>
          </w:rPr>
          <w:t>(matrix[A, B] + "\t");</w:t>
        </w:r>
      </w:ins>
      <w:ins w:id="893" w:author="ZAMIRAN" w:date="2024-12-25T09:02:00Z" w16du:dateUtc="2024-12-25T17:02:00Z">
        <w:r w:rsidR="00C1013F">
          <w:rPr>
            <w:rFonts w:cs="Nazanin" w:hint="cs"/>
            <w:sz w:val="20"/>
            <w:szCs w:val="20"/>
            <w:rtl/>
            <w:lang w:bidi="fa-IR"/>
          </w:rPr>
          <w:t xml:space="preserve"> </w:t>
        </w:r>
      </w:ins>
      <w:ins w:id="894" w:author="ZAMIRAN" w:date="2024-12-25T08:56:00Z" w16du:dateUtc="2024-12-25T16:56:00Z">
        <w:r w:rsidRPr="00C1013F">
          <w:rPr>
            <w:rFonts w:cs="Nazanin"/>
            <w:sz w:val="20"/>
            <w:szCs w:val="20"/>
            <w:rtl/>
            <w:lang w:bidi="fa-IR"/>
            <w:rPrChange w:id="895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</w:ins>
      <w:ins w:id="896" w:author="ZAMIRAN" w:date="2024-12-25T08:57:00Z" w16du:dateUtc="2024-12-25T16:57:00Z">
        <w:r w:rsidRPr="00C1013F">
          <w:rPr>
            <w:rFonts w:cs="Nazanin" w:hint="eastAsia"/>
            <w:sz w:val="20"/>
            <w:szCs w:val="20"/>
            <w:rtl/>
            <w:lang w:bidi="fa-IR"/>
            <w:rPrChange w:id="89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نحوه</w:t>
        </w:r>
        <w:r w:rsidRPr="00C1013F">
          <w:rPr>
            <w:rFonts w:cs="Nazanin"/>
            <w:sz w:val="20"/>
            <w:szCs w:val="20"/>
            <w:rtl/>
            <w:lang w:bidi="fa-IR"/>
            <w:rPrChange w:id="89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cs"/>
            <w:sz w:val="20"/>
            <w:szCs w:val="20"/>
            <w:rtl/>
            <w:lang w:bidi="fa-IR"/>
            <w:rPrChange w:id="899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/>
            <w:sz w:val="20"/>
            <w:szCs w:val="20"/>
            <w:rtl/>
            <w:lang w:bidi="fa-IR"/>
            <w:rPrChange w:id="90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0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نما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0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0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ش</w:t>
        </w:r>
        <w:r w:rsidRPr="00C1013F">
          <w:rPr>
            <w:rFonts w:cs="Nazanin"/>
            <w:sz w:val="20"/>
            <w:szCs w:val="20"/>
            <w:rtl/>
            <w:lang w:bidi="fa-IR"/>
            <w:rPrChange w:id="90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0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ماتر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0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0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کس</w:t>
        </w:r>
        <w:r w:rsidRPr="00C1013F">
          <w:rPr>
            <w:rFonts w:cs="Nazanin"/>
            <w:sz w:val="20"/>
            <w:szCs w:val="20"/>
            <w:rtl/>
            <w:lang w:bidi="fa-IR"/>
            <w:rPrChange w:id="90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0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خود</w:t>
        </w:r>
        <w:r w:rsidRPr="00C1013F">
          <w:rPr>
            <w:rFonts w:cs="Nazanin"/>
            <w:sz w:val="20"/>
            <w:szCs w:val="20"/>
            <w:rtl/>
            <w:lang w:bidi="fa-IR"/>
            <w:rPrChange w:id="91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1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به</w:t>
        </w:r>
        <w:r w:rsidRPr="00C1013F">
          <w:rPr>
            <w:rFonts w:cs="Nazanin"/>
            <w:sz w:val="20"/>
            <w:szCs w:val="20"/>
            <w:rtl/>
            <w:lang w:bidi="fa-IR"/>
            <w:rPrChange w:id="91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1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کاربر</w:t>
        </w:r>
        <w:r w:rsidRPr="00C1013F">
          <w:rPr>
            <w:rFonts w:cs="Nazanin"/>
            <w:sz w:val="20"/>
            <w:szCs w:val="20"/>
            <w:rtl/>
            <w:lang w:bidi="fa-IR"/>
            <w:rPrChange w:id="91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1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Pr="00C1013F">
          <w:rPr>
            <w:rFonts w:cs="Nazanin"/>
            <w:sz w:val="20"/>
            <w:szCs w:val="20"/>
            <w:rtl/>
            <w:lang w:bidi="fa-IR"/>
            <w:rPrChange w:id="91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1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تع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1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1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ن</w:t>
        </w:r>
        <w:r w:rsidRPr="00C1013F">
          <w:rPr>
            <w:rFonts w:cs="Nazanin"/>
            <w:sz w:val="20"/>
            <w:szCs w:val="20"/>
            <w:rtl/>
            <w:lang w:bidi="fa-IR"/>
            <w:rPrChange w:id="92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2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22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2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24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2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sz w:val="20"/>
            <w:szCs w:val="20"/>
            <w:rtl/>
            <w:lang w:bidi="fa-IR"/>
            <w:rPrChange w:id="926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2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و</w:t>
        </w:r>
        <w:r w:rsidRPr="00C1013F">
          <w:rPr>
            <w:rFonts w:cs="Nazanin"/>
            <w:sz w:val="20"/>
            <w:szCs w:val="20"/>
            <w:rtl/>
            <w:lang w:bidi="fa-IR"/>
            <w:rPrChange w:id="928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2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برنامه</w:t>
        </w:r>
        <w:r w:rsidRPr="00C1013F">
          <w:rPr>
            <w:rFonts w:cs="Nazanin"/>
            <w:sz w:val="20"/>
            <w:szCs w:val="20"/>
            <w:rtl/>
            <w:lang w:bidi="fa-IR"/>
            <w:rPrChange w:id="930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31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را</w:t>
        </w:r>
        <w:r w:rsidRPr="00C1013F">
          <w:rPr>
            <w:rFonts w:cs="Nazanin"/>
            <w:sz w:val="20"/>
            <w:szCs w:val="20"/>
            <w:rtl/>
            <w:lang w:bidi="fa-IR"/>
            <w:rPrChange w:id="932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33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اجرا</w:t>
        </w:r>
        <w:r w:rsidRPr="00C1013F">
          <w:rPr>
            <w:rFonts w:cs="Nazanin"/>
            <w:sz w:val="20"/>
            <w:szCs w:val="20"/>
            <w:rtl/>
            <w:lang w:bidi="fa-IR"/>
            <w:rPrChange w:id="934" w:author="ZAMIRAN" w:date="2024-12-25T08:59:00Z" w16du:dateUtc="2024-12-25T16:59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 xml:space="preserve"> 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35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36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37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کن</w:t>
        </w:r>
        <w:r w:rsidRPr="00C1013F">
          <w:rPr>
            <w:rFonts w:cs="Nazanin" w:hint="cs"/>
            <w:sz w:val="20"/>
            <w:szCs w:val="20"/>
            <w:rtl/>
            <w:lang w:bidi="fa-IR"/>
            <w:rPrChange w:id="938" w:author="ZAMIRAN" w:date="2024-12-25T08:59:00Z" w16du:dateUtc="2024-12-25T16:59:00Z">
              <w:rPr>
                <w:rFonts w:cs="Calibri" w:hint="cs"/>
                <w:sz w:val="20"/>
                <w:szCs w:val="20"/>
                <w:rtl/>
                <w:lang w:bidi="fa-IR"/>
              </w:rPr>
            </w:rPrChange>
          </w:rPr>
          <w:t>ی</w:t>
        </w:r>
        <w:r w:rsidRPr="00C1013F">
          <w:rPr>
            <w:rFonts w:cs="Nazanin" w:hint="eastAsia"/>
            <w:sz w:val="20"/>
            <w:szCs w:val="20"/>
            <w:rtl/>
            <w:lang w:bidi="fa-IR"/>
            <w:rPrChange w:id="939" w:author="ZAMIRAN" w:date="2024-12-25T08:59:00Z" w16du:dateUtc="2024-12-25T16:59:00Z">
              <w:rPr>
                <w:rFonts w:cs="Calibri" w:hint="eastAsia"/>
                <w:sz w:val="20"/>
                <w:szCs w:val="20"/>
                <w:rtl/>
                <w:lang w:bidi="fa-IR"/>
              </w:rPr>
            </w:rPrChange>
          </w:rPr>
          <w:t>م</w:t>
        </w:r>
        <w:r w:rsidRPr="00C1013F">
          <w:rPr>
            <w:rFonts w:cs="Nazanin"/>
            <w:color w:val="FF0000"/>
            <w:sz w:val="20"/>
            <w:szCs w:val="20"/>
            <w:rtl/>
            <w:lang w:bidi="fa-IR"/>
            <w:rPrChange w:id="940" w:author="ZAMIRAN" w:date="2024-12-25T09:02:00Z" w16du:dateUtc="2024-12-25T17:02:00Z">
              <w:rPr>
                <w:rFonts w:cs="Calibri"/>
                <w:sz w:val="20"/>
                <w:szCs w:val="20"/>
                <w:rtl/>
                <w:lang w:bidi="fa-IR"/>
              </w:rPr>
            </w:rPrChange>
          </w:rPr>
          <w:t>.</w:t>
        </w:r>
      </w:ins>
    </w:p>
    <w:p w14:paraId="56C791DC" w14:textId="77777777" w:rsidR="003504BD" w:rsidRPr="004C43CB" w:rsidRDefault="003504BD" w:rsidP="003504BD">
      <w:pPr>
        <w:bidi/>
        <w:rPr>
          <w:ins w:id="941" w:author="ZAMIRAN" w:date="2025-01-04T23:05:00Z" w16du:dateUtc="2025-01-05T07:05:00Z"/>
          <w:rFonts w:cs="Nazanin" w:hint="cs"/>
          <w:sz w:val="20"/>
          <w:szCs w:val="20"/>
          <w:rtl/>
          <w:lang w:bidi="fa-IR"/>
        </w:rPr>
      </w:pPr>
      <w:ins w:id="942" w:author="ZAMIRAN" w:date="2025-01-04T23:05:00Z" w16du:dateUtc="2025-01-05T07:05:00Z">
        <w:r>
          <w:rPr>
            <w:rFonts w:cs="Nazanin" w:hint="cs"/>
            <w:sz w:val="20"/>
            <w:szCs w:val="20"/>
            <w:rtl/>
            <w:lang w:bidi="fa-IR"/>
          </w:rPr>
          <w:t xml:space="preserve">کل این برنامه در یک حلقه ی </w:t>
        </w:r>
        <w:r>
          <w:rPr>
            <w:rFonts w:cs="Nazanin"/>
            <w:sz w:val="20"/>
            <w:szCs w:val="20"/>
            <w:lang w:bidi="fa-IR"/>
          </w:rPr>
          <w:t xml:space="preserve">while </w:t>
        </w:r>
        <w:r>
          <w:rPr>
            <w:rFonts w:cs="Nazanin" w:hint="cs"/>
            <w:sz w:val="20"/>
            <w:szCs w:val="20"/>
            <w:rtl/>
            <w:lang w:bidi="fa-IR"/>
          </w:rPr>
          <w:t xml:space="preserve"> بی نهایت تعریف شده است  که کاربر در پایان برنامه میتواند با فشردن هر یک از دکمه ها دوبار پشت سرهم دوباره برنامه را اجرا کند و اگر قصد خروج دارد عدد 1 را وارد کند.</w:t>
        </w:r>
      </w:ins>
    </w:p>
    <w:p w14:paraId="6EDD9401" w14:textId="01FFDA56" w:rsidR="00752C5B" w:rsidRPr="00C1013F" w:rsidDel="003504BD" w:rsidRDefault="00752C5B" w:rsidP="00752C5B">
      <w:pPr>
        <w:bidi/>
        <w:rPr>
          <w:del w:id="943" w:author="ZAMIRAN" w:date="2025-01-04T23:05:00Z" w16du:dateUtc="2025-01-05T07:05:00Z"/>
          <w:rFonts w:cs="Nazanin" w:hint="cs"/>
          <w:sz w:val="20"/>
          <w:szCs w:val="20"/>
          <w:rtl/>
          <w:lang w:bidi="fa-IR"/>
          <w:rPrChange w:id="944" w:author="ZAMIRAN" w:date="2024-12-25T08:59:00Z" w16du:dateUtc="2024-12-25T16:59:00Z">
            <w:rPr>
              <w:del w:id="945" w:author="ZAMIRAN" w:date="2025-01-04T23:05:00Z" w16du:dateUtc="2025-01-05T07:05:00Z"/>
              <w:rFonts w:cs="Calibri"/>
              <w:sz w:val="20"/>
              <w:szCs w:val="20"/>
              <w:rtl/>
              <w:lang w:bidi="fa-IR"/>
            </w:rPr>
          </w:rPrChange>
        </w:rPr>
      </w:pPr>
    </w:p>
    <w:p w14:paraId="0F5C0DFE" w14:textId="77777777" w:rsidR="008732A9" w:rsidRPr="00C1013F" w:rsidRDefault="008732A9" w:rsidP="008732A9">
      <w:pPr>
        <w:jc w:val="right"/>
        <w:rPr>
          <w:ins w:id="946" w:author="ZAMIRAN" w:date="2024-12-25T08:46:00Z" w16du:dateUtc="2024-12-25T16:46:00Z"/>
          <w:rFonts w:cs="Nazanin"/>
          <w:sz w:val="20"/>
          <w:szCs w:val="20"/>
          <w:rtl/>
          <w:lang w:bidi="fa-IR"/>
          <w:rPrChange w:id="947" w:author="ZAMIRAN" w:date="2024-12-25T08:59:00Z" w16du:dateUtc="2024-12-25T16:59:00Z">
            <w:rPr>
              <w:ins w:id="948" w:author="ZAMIRAN" w:date="2024-12-25T08:46:00Z" w16du:dateUtc="2024-12-25T16:46:00Z"/>
              <w:rFonts w:cs="2  Nazanin"/>
              <w:sz w:val="20"/>
              <w:szCs w:val="20"/>
              <w:rtl/>
              <w:lang w:bidi="fa-IR"/>
            </w:rPr>
          </w:rPrChange>
        </w:rPr>
      </w:pPr>
    </w:p>
    <w:bookmarkEnd w:id="2"/>
    <w:p w14:paraId="37BE411B" w14:textId="77777777" w:rsidR="00CE0F00" w:rsidRPr="00C1013F" w:rsidRDefault="00CE0F00" w:rsidP="008732A9">
      <w:pPr>
        <w:jc w:val="right"/>
        <w:rPr>
          <w:rFonts w:cs="Nazanin"/>
          <w:sz w:val="20"/>
          <w:szCs w:val="20"/>
          <w:rtl/>
          <w:lang w:bidi="fa-IR"/>
          <w:rPrChange w:id="949" w:author="ZAMIRAN" w:date="2024-12-25T08:59:00Z" w16du:dateUtc="2024-12-25T16:59:00Z">
            <w:rPr>
              <w:rFonts w:cs="2  Nazanin"/>
              <w:sz w:val="20"/>
              <w:szCs w:val="20"/>
              <w:rtl/>
              <w:lang w:bidi="fa-IR"/>
            </w:rPr>
          </w:rPrChange>
        </w:rPr>
      </w:pPr>
    </w:p>
    <w:sectPr w:rsidR="00CE0F00" w:rsidRPr="00C1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MIRAN">
    <w15:presenceInfo w15:providerId="None" w15:userId="ZAMIR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F"/>
    <w:rsid w:val="00021D76"/>
    <w:rsid w:val="000B6D58"/>
    <w:rsid w:val="003504BD"/>
    <w:rsid w:val="00434A9F"/>
    <w:rsid w:val="00442DBF"/>
    <w:rsid w:val="005234FF"/>
    <w:rsid w:val="00591B36"/>
    <w:rsid w:val="00752C5B"/>
    <w:rsid w:val="00771097"/>
    <w:rsid w:val="00862585"/>
    <w:rsid w:val="008732A9"/>
    <w:rsid w:val="009E4D6C"/>
    <w:rsid w:val="00B02D07"/>
    <w:rsid w:val="00B34702"/>
    <w:rsid w:val="00C1013F"/>
    <w:rsid w:val="00C6567F"/>
    <w:rsid w:val="00C901F1"/>
    <w:rsid w:val="00CE0F00"/>
    <w:rsid w:val="00FB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A81E"/>
  <w15:chartTrackingRefBased/>
  <w15:docId w15:val="{4CC05444-8E02-48BA-92A0-3657EAAC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B347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C887A-C8FF-40B2-A097-30B9556B6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ZAMIRAN</dc:creator>
  <cp:keywords/>
  <dc:description/>
  <cp:lastModifiedBy>ZAMIRAN</cp:lastModifiedBy>
  <cp:revision>2</cp:revision>
  <dcterms:created xsi:type="dcterms:W3CDTF">2025-01-05T07:05:00Z</dcterms:created>
  <dcterms:modified xsi:type="dcterms:W3CDTF">2025-01-05T07:05:00Z</dcterms:modified>
</cp:coreProperties>
</file>